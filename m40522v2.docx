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6AE6" w:rsidRPr="00E5366B" w:rsidRDefault="0037487E">
      <w:pPr>
        <w:jc w:val="center"/>
        <w:rPr>
          <w:b/>
          <w:sz w:val="28"/>
          <w:szCs w:val="28"/>
        </w:rPr>
      </w:pPr>
      <w:r w:rsidRPr="00E5366B">
        <w:rPr>
          <w:b/>
          <w:sz w:val="28"/>
          <w:szCs w:val="28"/>
        </w:rPr>
        <w:t>INTERNATIONAL ORGANISATION FOR STANDARDISATION</w:t>
      </w:r>
    </w:p>
    <w:p w:rsidR="00B96AE6" w:rsidRPr="00E5366B" w:rsidRDefault="0037487E">
      <w:pPr>
        <w:jc w:val="center"/>
        <w:rPr>
          <w:b/>
          <w:sz w:val="28"/>
        </w:rPr>
      </w:pPr>
      <w:r w:rsidRPr="00E5366B">
        <w:rPr>
          <w:b/>
          <w:sz w:val="28"/>
        </w:rPr>
        <w:t>ORGANISATION INTERNATIONALE DE NORMALISATION</w:t>
      </w:r>
    </w:p>
    <w:p w:rsidR="00B96AE6" w:rsidRPr="00E5366B" w:rsidRDefault="0037487E">
      <w:pPr>
        <w:jc w:val="center"/>
        <w:rPr>
          <w:b/>
          <w:sz w:val="28"/>
        </w:rPr>
      </w:pPr>
      <w:r w:rsidRPr="00E5366B">
        <w:rPr>
          <w:b/>
          <w:sz w:val="28"/>
        </w:rPr>
        <w:t>ISO/IEC JTC1/SC29/WG11</w:t>
      </w:r>
    </w:p>
    <w:p w:rsidR="00B96AE6" w:rsidRPr="00E5366B" w:rsidRDefault="0037487E">
      <w:pPr>
        <w:jc w:val="center"/>
        <w:rPr>
          <w:b/>
        </w:rPr>
      </w:pPr>
      <w:r w:rsidRPr="00E5366B">
        <w:rPr>
          <w:b/>
          <w:sz w:val="28"/>
        </w:rPr>
        <w:t>CODING OF MOVING PICTURES AND AUDIO</w:t>
      </w:r>
    </w:p>
    <w:p w:rsidR="00B96AE6" w:rsidRPr="00E5366B" w:rsidRDefault="00B96AE6">
      <w:pPr>
        <w:tabs>
          <w:tab w:val="left" w:pos="5387"/>
        </w:tabs>
        <w:spacing w:line="240" w:lineRule="exact"/>
        <w:jc w:val="center"/>
        <w:rPr>
          <w:b/>
        </w:rPr>
      </w:pPr>
    </w:p>
    <w:p w:rsidR="00B96AE6" w:rsidRPr="00E5366B" w:rsidRDefault="0037487E">
      <w:pPr>
        <w:jc w:val="right"/>
        <w:rPr>
          <w:b/>
        </w:rPr>
      </w:pPr>
      <w:r w:rsidRPr="00E5366B">
        <w:rPr>
          <w:b/>
        </w:rPr>
        <w:t>ISO/IEC JTC1/SC29/WG11 MPEG20</w:t>
      </w:r>
      <w:r w:rsidRPr="00E5366B">
        <w:rPr>
          <w:b/>
          <w:lang w:eastAsia="ja-JP"/>
        </w:rPr>
        <w:t>16</w:t>
      </w:r>
      <w:r w:rsidRPr="00E5366B">
        <w:rPr>
          <w:b/>
        </w:rPr>
        <w:t>/</w:t>
      </w:r>
      <w:r w:rsidR="00387795" w:rsidRPr="0009044D">
        <w:rPr>
          <w:b/>
          <w:lang w:eastAsia="ja-JP"/>
        </w:rPr>
        <w:t>M</w:t>
      </w:r>
      <w:r w:rsidR="006D05B0">
        <w:rPr>
          <w:b/>
        </w:rPr>
        <w:t>40522</w:t>
      </w:r>
    </w:p>
    <w:p w:rsidR="00B96AE6" w:rsidRPr="00E5366B" w:rsidRDefault="00720F8A">
      <w:pPr>
        <w:wordWrap w:val="0"/>
        <w:jc w:val="right"/>
        <w:rPr>
          <w:b/>
          <w:lang w:eastAsia="ja-JP"/>
        </w:rPr>
      </w:pPr>
      <w:r>
        <w:rPr>
          <w:b/>
          <w:lang w:eastAsia="ja-JP"/>
        </w:rPr>
        <w:t>April</w:t>
      </w:r>
      <w:r w:rsidR="0037487E" w:rsidRPr="00E5366B">
        <w:rPr>
          <w:rFonts w:eastAsia="Malgun Gothic"/>
          <w:b/>
        </w:rPr>
        <w:t xml:space="preserve"> 201</w:t>
      </w:r>
      <w:r w:rsidR="000F4BA9" w:rsidRPr="00E5366B">
        <w:rPr>
          <w:rFonts w:eastAsia="Malgun Gothic"/>
          <w:b/>
        </w:rPr>
        <w:t>7</w:t>
      </w:r>
      <w:r w:rsidR="0037487E" w:rsidRPr="00E5366B">
        <w:rPr>
          <w:rFonts w:eastAsia="Malgun Gothic"/>
          <w:b/>
        </w:rPr>
        <w:t xml:space="preserve">, </w:t>
      </w:r>
      <w:r>
        <w:rPr>
          <w:rFonts w:eastAsia="Malgun Gothic"/>
          <w:b/>
        </w:rPr>
        <w:t>Hobart</w:t>
      </w:r>
      <w:r w:rsidR="000F4BA9" w:rsidRPr="00E5366B">
        <w:rPr>
          <w:rFonts w:eastAsia="Malgun Gothic"/>
          <w:b/>
        </w:rPr>
        <w:t xml:space="preserve">, </w:t>
      </w:r>
      <w:r>
        <w:rPr>
          <w:rFonts w:eastAsia="Malgun Gothic"/>
          <w:b/>
        </w:rPr>
        <w:t>AU</w:t>
      </w:r>
    </w:p>
    <w:p w:rsidR="00B96AE6" w:rsidRPr="00E5366B" w:rsidRDefault="00B96AE6">
      <w:pPr>
        <w:jc w:val="right"/>
        <w:rPr>
          <w:b/>
          <w:lang w:eastAsia="ja-JP"/>
        </w:rPr>
      </w:pPr>
    </w:p>
    <w:p w:rsidR="00B96AE6" w:rsidRPr="00E5366B" w:rsidRDefault="00B96AE6">
      <w:pPr>
        <w:jc w:val="right"/>
        <w:rPr>
          <w:b/>
          <w:lang w:eastAsia="ja-JP"/>
        </w:rPr>
      </w:pPr>
    </w:p>
    <w:p w:rsidR="00B96AE6" w:rsidRPr="00E5366B" w:rsidRDefault="00B96AE6">
      <w:pPr>
        <w:spacing w:line="240" w:lineRule="exact"/>
      </w:pPr>
    </w:p>
    <w:tbl>
      <w:tblPr>
        <w:tblW w:w="0" w:type="auto"/>
        <w:tblLook w:val="01E0" w:firstRow="1" w:lastRow="1" w:firstColumn="1" w:lastColumn="1" w:noHBand="0" w:noVBand="0"/>
      </w:tblPr>
      <w:tblGrid>
        <w:gridCol w:w="1080"/>
        <w:gridCol w:w="8491"/>
      </w:tblGrid>
      <w:tr w:rsidR="00B96AE6" w:rsidRPr="00E5366B">
        <w:tc>
          <w:tcPr>
            <w:tcW w:w="1080" w:type="dxa"/>
          </w:tcPr>
          <w:p w:rsidR="00B96AE6" w:rsidRPr="00E5366B" w:rsidRDefault="0037487E">
            <w:pPr>
              <w:suppressAutoHyphens/>
              <w:rPr>
                <w:b/>
              </w:rPr>
            </w:pPr>
            <w:r w:rsidRPr="00E5366B">
              <w:rPr>
                <w:b/>
              </w:rPr>
              <w:t>Source</w:t>
            </w:r>
          </w:p>
        </w:tc>
        <w:tc>
          <w:tcPr>
            <w:tcW w:w="8491" w:type="dxa"/>
          </w:tcPr>
          <w:p w:rsidR="00B96AE6" w:rsidRPr="00E5366B" w:rsidRDefault="000F4BA9">
            <w:pPr>
              <w:suppressAutoHyphens/>
              <w:rPr>
                <w:b/>
              </w:rPr>
            </w:pPr>
            <w:r w:rsidRPr="00E5366B">
              <w:rPr>
                <w:b/>
              </w:rPr>
              <w:t>Mitsubishi Electric</w:t>
            </w:r>
          </w:p>
        </w:tc>
      </w:tr>
      <w:tr w:rsidR="00B96AE6" w:rsidRPr="00E5366B">
        <w:tc>
          <w:tcPr>
            <w:tcW w:w="1080" w:type="dxa"/>
          </w:tcPr>
          <w:p w:rsidR="00B96AE6" w:rsidRPr="00E5366B" w:rsidRDefault="0037487E">
            <w:pPr>
              <w:suppressAutoHyphens/>
              <w:rPr>
                <w:b/>
              </w:rPr>
            </w:pPr>
            <w:r w:rsidRPr="00E5366B">
              <w:rPr>
                <w:b/>
              </w:rPr>
              <w:t>Status</w:t>
            </w:r>
          </w:p>
        </w:tc>
        <w:tc>
          <w:tcPr>
            <w:tcW w:w="8491" w:type="dxa"/>
          </w:tcPr>
          <w:p w:rsidR="00B96AE6" w:rsidRPr="00E5366B" w:rsidRDefault="000F4BA9">
            <w:pPr>
              <w:suppressAutoHyphens/>
              <w:rPr>
                <w:b/>
              </w:rPr>
            </w:pPr>
            <w:r w:rsidRPr="00E5366B">
              <w:rPr>
                <w:b/>
              </w:rPr>
              <w:t>Input Contribution</w:t>
            </w:r>
          </w:p>
        </w:tc>
      </w:tr>
      <w:tr w:rsidR="00B96AE6" w:rsidRPr="00E5366B">
        <w:tc>
          <w:tcPr>
            <w:tcW w:w="1080" w:type="dxa"/>
          </w:tcPr>
          <w:p w:rsidR="00B96AE6" w:rsidRPr="00E5366B" w:rsidRDefault="0037487E">
            <w:pPr>
              <w:suppressAutoHyphens/>
              <w:rPr>
                <w:b/>
              </w:rPr>
            </w:pPr>
            <w:r w:rsidRPr="00E5366B">
              <w:rPr>
                <w:b/>
              </w:rPr>
              <w:t>Title</w:t>
            </w:r>
          </w:p>
        </w:tc>
        <w:tc>
          <w:tcPr>
            <w:tcW w:w="8491" w:type="dxa"/>
          </w:tcPr>
          <w:p w:rsidR="00B96AE6" w:rsidRPr="00E5366B" w:rsidRDefault="008E1EFF" w:rsidP="008E1EFF">
            <w:pPr>
              <w:suppressAutoHyphens/>
              <w:rPr>
                <w:b/>
              </w:rPr>
            </w:pPr>
            <w:r>
              <w:rPr>
                <w:b/>
              </w:rPr>
              <w:t xml:space="preserve">Updates and Integration of </w:t>
            </w:r>
            <w:r w:rsidR="00A946E8">
              <w:rPr>
                <w:b/>
              </w:rPr>
              <w:t xml:space="preserve">Evaluation Metric Software </w:t>
            </w:r>
            <w:r w:rsidR="00D23FE5" w:rsidRPr="00D23FE5">
              <w:rPr>
                <w:b/>
              </w:rPr>
              <w:t>for P</w:t>
            </w:r>
            <w:r>
              <w:rPr>
                <w:b/>
              </w:rPr>
              <w:t>C</w:t>
            </w:r>
            <w:r w:rsidR="00D23FE5" w:rsidRPr="00D23FE5">
              <w:rPr>
                <w:b/>
              </w:rPr>
              <w:t>C</w:t>
            </w:r>
          </w:p>
        </w:tc>
      </w:tr>
      <w:tr w:rsidR="00B96AE6" w:rsidRPr="00E5366B">
        <w:tc>
          <w:tcPr>
            <w:tcW w:w="1080" w:type="dxa"/>
          </w:tcPr>
          <w:p w:rsidR="00B96AE6" w:rsidRPr="00E5366B" w:rsidRDefault="0037487E">
            <w:pPr>
              <w:rPr>
                <w:b/>
              </w:rPr>
            </w:pPr>
            <w:r w:rsidRPr="00E5366B">
              <w:rPr>
                <w:b/>
              </w:rPr>
              <w:t>Author</w:t>
            </w:r>
            <w:r w:rsidR="0009044D">
              <w:rPr>
                <w:b/>
              </w:rPr>
              <w:t>s</w:t>
            </w:r>
          </w:p>
        </w:tc>
        <w:tc>
          <w:tcPr>
            <w:tcW w:w="8491" w:type="dxa"/>
          </w:tcPr>
          <w:p w:rsidR="00B96AE6" w:rsidRPr="00E5366B" w:rsidRDefault="00D23FE5" w:rsidP="00D60B62">
            <w:pPr>
              <w:rPr>
                <w:b/>
                <w:lang w:eastAsia="ja-JP"/>
              </w:rPr>
            </w:pPr>
            <w:r w:rsidRPr="00D23FE5">
              <w:rPr>
                <w:b/>
                <w:lang w:eastAsia="ja-JP"/>
              </w:rPr>
              <w:t>Dong Tian, Hideaki Ochimizu, Chen Feng, Robert Cohen, Anthony Vetro</w:t>
            </w:r>
          </w:p>
        </w:tc>
      </w:tr>
    </w:tbl>
    <w:p w:rsidR="008F0A3B" w:rsidRPr="00E5366B" w:rsidRDefault="008F0A3B"/>
    <w:p w:rsidR="00192EB6" w:rsidRDefault="00192EB6" w:rsidP="005623B8">
      <w:pPr>
        <w:pStyle w:val="Heading1"/>
        <w:numPr>
          <w:ilvl w:val="0"/>
          <w:numId w:val="0"/>
        </w:numPr>
      </w:pPr>
      <w:r>
        <w:t>Abstract</w:t>
      </w:r>
    </w:p>
    <w:p w:rsidR="00DD1AF5" w:rsidRDefault="00DD1AF5" w:rsidP="00192EB6">
      <w:r w:rsidRPr="002162E1">
        <w:t xml:space="preserve">When evaluating the geometric distortions on point clouds, we proposed point-to-plane metrics </w:t>
      </w:r>
      <w:r w:rsidR="00C42BBC">
        <w:t xml:space="preserve">(D2) </w:t>
      </w:r>
      <w:r w:rsidRPr="002162E1">
        <w:t xml:space="preserve">that consider surface structure while keeping the approach with limited computation complexity. In this document, we </w:t>
      </w:r>
      <w:r>
        <w:t xml:space="preserve">describe </w:t>
      </w:r>
      <w:r w:rsidRPr="002162E1">
        <w:t xml:space="preserve">an improved implementation </w:t>
      </w:r>
      <w:r>
        <w:t xml:space="preserve">on the proposed point-to-plane metric that </w:t>
      </w:r>
      <w:r w:rsidRPr="002162E1">
        <w:t>runs faster</w:t>
      </w:r>
      <w:r>
        <w:t xml:space="preserve"> than the earlier implementation</w:t>
      </w:r>
      <w:r w:rsidRPr="002162E1">
        <w:t xml:space="preserve">. </w:t>
      </w:r>
      <w:r>
        <w:t xml:space="preserve">With the new implementation, the </w:t>
      </w:r>
      <w:r w:rsidRPr="002162E1">
        <w:t>depe</w:t>
      </w:r>
      <w:r>
        <w:t xml:space="preserve">ndency on Point Cloud Library (PCL) is removed. </w:t>
      </w:r>
      <w:r w:rsidR="00C42BBC">
        <w:t>In addition, the metric tool also reports point-to-point metric (D1) and RGB distortions that are to be used for the PCC development. As a unified and standalone tool, we recommend the MPEG 3DG group to take this codebase to report the D1, D2 and RGB distortions.</w:t>
      </w:r>
      <w:r w:rsidR="00F321FE">
        <w:t xml:space="preserve"> </w:t>
      </w:r>
      <w:r w:rsidRPr="002162E1">
        <w:t>The source code of the software is enclosed with</w:t>
      </w:r>
      <w:r w:rsidR="00F321FE">
        <w:t>in</w:t>
      </w:r>
      <w:r w:rsidRPr="002162E1">
        <w:t xml:space="preserve"> th</w:t>
      </w:r>
      <w:r w:rsidR="005D6E09">
        <w:t>is</w:t>
      </w:r>
      <w:r w:rsidRPr="002162E1">
        <w:t xml:space="preserve"> document.</w:t>
      </w:r>
    </w:p>
    <w:p w:rsidR="0002197A" w:rsidRDefault="007B36EC" w:rsidP="0002197A">
      <w:pPr>
        <w:pStyle w:val="Heading1"/>
      </w:pPr>
      <w:r>
        <w:t xml:space="preserve">Proposed </w:t>
      </w:r>
      <w:r w:rsidR="0002197A">
        <w:t>Point-to-Plane Metrics</w:t>
      </w:r>
    </w:p>
    <w:p w:rsidR="0002197A" w:rsidRDefault="0002197A" w:rsidP="007B36EC">
      <w:r>
        <w:t>In this section, we briefly recall the principals of point-to-plane we proposed during 11</w:t>
      </w:r>
      <w:r w:rsidR="00C109FF">
        <w:t>7</w:t>
      </w:r>
      <w:r w:rsidR="00C109FF" w:rsidRPr="00C109FF">
        <w:rPr>
          <w:vertAlign w:val="superscript"/>
        </w:rPr>
        <w:t>th</w:t>
      </w:r>
      <w:r w:rsidR="00C109FF">
        <w:t xml:space="preserve"> </w:t>
      </w:r>
      <w:r>
        <w:t>MPEG meeting at</w:t>
      </w:r>
      <w:r w:rsidR="00EC3420">
        <w:t xml:space="preserve"> Geneva</w:t>
      </w:r>
      <w:r>
        <w:t> [</w:t>
      </w:r>
      <w:r w:rsidR="00243A84">
        <w:t>1</w:t>
      </w:r>
      <w:r>
        <w:t>]</w:t>
      </w:r>
      <w:r w:rsidR="002632CC">
        <w:t>.</w:t>
      </w:r>
    </w:p>
    <w:p w:rsidR="0002197A" w:rsidRDefault="0002197A" w:rsidP="0002197A">
      <w:pPr>
        <w:pStyle w:val="Heading2"/>
      </w:pPr>
      <w:r>
        <w:t>Principals of Point-to-Plane Distances</w:t>
      </w:r>
    </w:p>
    <w:p w:rsidR="0002197A" w:rsidRDefault="0002197A" w:rsidP="0002197A">
      <w:pPr>
        <w:spacing w:before="60"/>
      </w:pPr>
      <w:r>
        <w:t xml:space="preserve">Let </w:t>
      </w:r>
      <w:r w:rsidR="006D05B0">
        <w:rPr>
          <w:noProof/>
        </w:rPr>
        <w:drawing>
          <wp:inline distT="0" distB="0" distL="0" distR="0">
            <wp:extent cx="102235" cy="88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235" cy="88900"/>
                    </a:xfrm>
                    <a:prstGeom prst="rect">
                      <a:avLst/>
                    </a:prstGeom>
                    <a:noFill/>
                    <a:ln>
                      <a:noFill/>
                    </a:ln>
                  </pic:spPr>
                </pic:pic>
              </a:graphicData>
            </a:graphic>
          </wp:inline>
        </w:drawing>
      </w:r>
      <w:r>
        <w:t xml:space="preserve"> and </w:t>
      </w:r>
      <w:r w:rsidR="006D05B0">
        <w:rPr>
          <w:noProof/>
        </w:rPr>
        <w:drawing>
          <wp:inline distT="0" distB="0" distL="0" distR="0">
            <wp:extent cx="95250" cy="88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5250" cy="88900"/>
                    </a:xfrm>
                    <a:prstGeom prst="rect">
                      <a:avLst/>
                    </a:prstGeom>
                    <a:noFill/>
                    <a:ln>
                      <a:noFill/>
                    </a:ln>
                  </pic:spPr>
                </pic:pic>
              </a:graphicData>
            </a:graphic>
          </wp:inline>
        </w:drawing>
      </w:r>
      <w:r>
        <w:t xml:space="preserve"> denote the original and the compressed point cloud, respectively. Let’s consider to evaluate the compression errors, denoted as </w:t>
      </w:r>
      <w:r w:rsidR="006D05B0">
        <w:rPr>
          <w:noProof/>
          <w:position w:val="-7"/>
        </w:rPr>
        <w:drawing>
          <wp:inline distT="0" distB="0" distL="0" distR="0">
            <wp:extent cx="245745" cy="9525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5745" cy="95250"/>
                    </a:xfrm>
                    <a:prstGeom prst="rect">
                      <a:avLst/>
                    </a:prstGeom>
                    <a:noFill/>
                    <a:ln>
                      <a:noFill/>
                    </a:ln>
                  </pic:spPr>
                </pic:pic>
              </a:graphicData>
            </a:graphic>
          </wp:inline>
        </w:drawing>
      </w:r>
      <w:r>
        <w:t xml:space="preserve">, in point cloud </w:t>
      </w:r>
      <w:r w:rsidR="006D05B0">
        <w:rPr>
          <w:noProof/>
        </w:rPr>
        <w:drawing>
          <wp:inline distT="0" distB="0" distL="0" distR="0">
            <wp:extent cx="95250" cy="889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5250" cy="88900"/>
                    </a:xfrm>
                    <a:prstGeom prst="rect">
                      <a:avLst/>
                    </a:prstGeom>
                    <a:noFill/>
                    <a:ln>
                      <a:noFill/>
                    </a:ln>
                  </pic:spPr>
                </pic:pic>
              </a:graphicData>
            </a:graphic>
          </wp:inline>
        </w:drawing>
      </w:r>
      <w:r>
        <w:t xml:space="preserve"> relative to reference point cloud </w:t>
      </w:r>
      <w:r w:rsidR="006D05B0">
        <w:rPr>
          <w:noProof/>
        </w:rPr>
        <w:drawing>
          <wp:inline distT="0" distB="0" distL="0" distR="0">
            <wp:extent cx="102235" cy="889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235" cy="88900"/>
                    </a:xfrm>
                    <a:prstGeom prst="rect">
                      <a:avLst/>
                    </a:prstGeom>
                    <a:noFill/>
                    <a:ln>
                      <a:noFill/>
                    </a:ln>
                  </pic:spPr>
                </pic:pic>
              </a:graphicData>
            </a:graphic>
          </wp:inline>
        </w:drawing>
      </w:r>
      <w:r>
        <w:t xml:space="preserve">. This error may be referenced as </w:t>
      </w:r>
      <w:r w:rsidR="006D05B0">
        <w:rPr>
          <w:noProof/>
        </w:rPr>
        <w:drawing>
          <wp:inline distT="0" distB="0" distL="0" distR="0">
            <wp:extent cx="409575" cy="88900"/>
            <wp:effectExtent l="0" t="0" r="952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9575" cy="88900"/>
                    </a:xfrm>
                    <a:prstGeom prst="rect">
                      <a:avLst/>
                    </a:prstGeom>
                    <a:noFill/>
                    <a:ln>
                      <a:noFill/>
                    </a:ln>
                  </pic:spPr>
                </pic:pic>
              </a:graphicData>
            </a:graphic>
          </wp:inline>
        </w:drawing>
      </w:r>
      <w:r>
        <w:t xml:space="preserve"> for quick reference in the AhG discussions.</w:t>
      </w:r>
    </w:p>
    <w:p w:rsidR="0002197A" w:rsidRDefault="0002197A" w:rsidP="0002197A">
      <w:pPr>
        <w:ind w:firstLine="300"/>
      </w:pPr>
      <w:r>
        <w:t xml:space="preserve">The steps of computing point-to-point distance </w:t>
      </w:r>
      <w:r w:rsidR="006D05B0">
        <w:rPr>
          <w:noProof/>
          <w:position w:val="-9"/>
        </w:rPr>
        <w:drawing>
          <wp:inline distT="0" distB="0" distL="0" distR="0">
            <wp:extent cx="245745" cy="15684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5745" cy="156845"/>
                    </a:xfrm>
                    <a:prstGeom prst="rect">
                      <a:avLst/>
                    </a:prstGeom>
                    <a:noFill/>
                    <a:ln>
                      <a:noFill/>
                    </a:ln>
                  </pic:spPr>
                </pic:pic>
              </a:graphicData>
            </a:graphic>
          </wp:inline>
        </w:drawing>
      </w:r>
      <w:r>
        <w:t xml:space="preserve"> and point-to-plane distance </w:t>
      </w:r>
      <w:r w:rsidR="006D05B0">
        <w:rPr>
          <w:noProof/>
          <w:position w:val="-9"/>
        </w:rPr>
        <w:drawing>
          <wp:inline distT="0" distB="0" distL="0" distR="0">
            <wp:extent cx="245745" cy="170815"/>
            <wp:effectExtent l="0" t="0" r="190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5745" cy="170815"/>
                    </a:xfrm>
                    <a:prstGeom prst="rect">
                      <a:avLst/>
                    </a:prstGeom>
                    <a:noFill/>
                    <a:ln>
                      <a:noFill/>
                    </a:ln>
                  </pic:spPr>
                </pic:pic>
              </a:graphicData>
            </a:graphic>
          </wp:inline>
        </w:drawing>
      </w:r>
      <w:r>
        <w:t xml:space="preserve"> are summarized as follows (shown in Fig. </w:t>
      </w:r>
      <w:fldSimple w:instr="REF BMfig_p2n \* MERGEFORMAT ">
        <w:r>
          <w:t>1</w:t>
        </w:r>
      </w:fldSimple>
      <w:r>
        <w:t>).</w:t>
      </w:r>
    </w:p>
    <w:p w:rsidR="0002197A" w:rsidRDefault="0002197A" w:rsidP="0002197A">
      <w:pPr>
        <w:ind w:firstLine="300"/>
      </w:pPr>
      <w:r>
        <w:t xml:space="preserve">1) For each point </w:t>
      </w:r>
      <w:r w:rsidR="006D05B0">
        <w:rPr>
          <w:noProof/>
          <w:position w:val="-3"/>
        </w:rPr>
        <w:drawing>
          <wp:inline distT="0" distB="0" distL="0" distR="0">
            <wp:extent cx="74930" cy="10223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4930" cy="102235"/>
                    </a:xfrm>
                    <a:prstGeom prst="rect">
                      <a:avLst/>
                    </a:prstGeom>
                    <a:noFill/>
                    <a:ln>
                      <a:noFill/>
                    </a:ln>
                  </pic:spPr>
                </pic:pic>
              </a:graphicData>
            </a:graphic>
          </wp:inline>
        </w:drawing>
      </w:r>
      <w:r>
        <w:t xml:space="preserve"> in point cloud </w:t>
      </w:r>
      <w:r w:rsidR="006D05B0">
        <w:rPr>
          <w:noProof/>
        </w:rPr>
        <w:drawing>
          <wp:inline distT="0" distB="0" distL="0" distR="0">
            <wp:extent cx="95250" cy="889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5250" cy="88900"/>
                    </a:xfrm>
                    <a:prstGeom prst="rect">
                      <a:avLst/>
                    </a:prstGeom>
                    <a:noFill/>
                    <a:ln>
                      <a:noFill/>
                    </a:ln>
                  </pic:spPr>
                </pic:pic>
              </a:graphicData>
            </a:graphic>
          </wp:inline>
        </w:drawing>
      </w:r>
      <w:r>
        <w:t xml:space="preserve">, i.e., the black point in the figure, identify a corresponding point </w:t>
      </w:r>
      <w:r w:rsidR="006D05B0">
        <w:rPr>
          <w:noProof/>
          <w:position w:val="-7"/>
        </w:rPr>
        <w:drawing>
          <wp:inline distT="0" distB="0" distL="0" distR="0">
            <wp:extent cx="102235" cy="95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2235" cy="95250"/>
                    </a:xfrm>
                    <a:prstGeom prst="rect">
                      <a:avLst/>
                    </a:prstGeom>
                    <a:noFill/>
                    <a:ln>
                      <a:noFill/>
                    </a:ln>
                  </pic:spPr>
                </pic:pic>
              </a:graphicData>
            </a:graphic>
          </wp:inline>
        </w:drawing>
      </w:r>
      <w:r>
        <w:t xml:space="preserve"> in point cloud </w:t>
      </w:r>
      <w:r w:rsidR="006D05B0">
        <w:rPr>
          <w:noProof/>
        </w:rPr>
        <w:drawing>
          <wp:inline distT="0" distB="0" distL="0" distR="0">
            <wp:extent cx="102235" cy="889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235" cy="88900"/>
                    </a:xfrm>
                    <a:prstGeom prst="rect">
                      <a:avLst/>
                    </a:prstGeom>
                    <a:noFill/>
                    <a:ln>
                      <a:noFill/>
                    </a:ln>
                  </pic:spPr>
                </pic:pic>
              </a:graphicData>
            </a:graphic>
          </wp:inline>
        </w:drawing>
      </w:r>
      <w:r>
        <w:t>, i.e. the red point in the figure. Nearest neighbor is used to locate the corresponding point.</w:t>
      </w:r>
    </w:p>
    <w:p w:rsidR="0002197A" w:rsidRDefault="0002197A" w:rsidP="0002197A">
      <w:pPr>
        <w:ind w:firstLine="300"/>
      </w:pPr>
      <w:r>
        <w:t xml:space="preserve">2) Take the unit normal vector </w:t>
      </w:r>
      <w:r w:rsidR="006D05B0">
        <w:rPr>
          <w:noProof/>
          <w:position w:val="-7"/>
        </w:rPr>
        <w:drawing>
          <wp:inline distT="0" distB="0" distL="0" distR="0">
            <wp:extent cx="136525" cy="1162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6525" cy="116205"/>
                    </a:xfrm>
                    <a:prstGeom prst="rect">
                      <a:avLst/>
                    </a:prstGeom>
                    <a:noFill/>
                    <a:ln>
                      <a:noFill/>
                    </a:ln>
                  </pic:spPr>
                </pic:pic>
              </a:graphicData>
            </a:graphic>
          </wp:inline>
        </w:drawing>
      </w:r>
      <w:r>
        <w:t xml:space="preserve"> on the identified point in the reference point cloud </w:t>
      </w:r>
      <w:r w:rsidR="006D05B0">
        <w:rPr>
          <w:noProof/>
        </w:rPr>
        <w:drawing>
          <wp:inline distT="0" distB="0" distL="0" distR="0">
            <wp:extent cx="102235" cy="889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235" cy="88900"/>
                    </a:xfrm>
                    <a:prstGeom prst="rect">
                      <a:avLst/>
                    </a:prstGeom>
                    <a:noFill/>
                    <a:ln>
                      <a:noFill/>
                    </a:ln>
                  </pic:spPr>
                </pic:pic>
              </a:graphicData>
            </a:graphic>
          </wp:inline>
        </w:drawing>
      </w:r>
      <w:r>
        <w:t xml:space="preserve">, if available. Otherwise, the normal vector is estimated on the fly. We use </w:t>
      </w:r>
      <w:r w:rsidR="006D05B0">
        <w:rPr>
          <w:noProof/>
        </w:rPr>
        <w:drawing>
          <wp:inline distT="0" distB="0" distL="0" distR="0">
            <wp:extent cx="54610" cy="8890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610" cy="88900"/>
                    </a:xfrm>
                    <a:prstGeom prst="rect">
                      <a:avLst/>
                    </a:prstGeom>
                    <a:noFill/>
                    <a:ln>
                      <a:noFill/>
                    </a:ln>
                  </pic:spPr>
                </pic:pic>
              </a:graphicData>
            </a:graphic>
          </wp:inline>
        </w:drawing>
      </w:r>
      <w:r>
        <w:t xml:space="preserve">-NN, with </w:t>
      </w:r>
      <w:r w:rsidR="006D05B0">
        <w:rPr>
          <w:noProof/>
        </w:rPr>
        <w:drawing>
          <wp:inline distT="0" distB="0" distL="0" distR="0">
            <wp:extent cx="347980" cy="889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7980" cy="88900"/>
                    </a:xfrm>
                    <a:prstGeom prst="rect">
                      <a:avLst/>
                    </a:prstGeom>
                    <a:noFill/>
                    <a:ln>
                      <a:noFill/>
                    </a:ln>
                  </pic:spPr>
                </pic:pic>
              </a:graphicData>
            </a:graphic>
          </wp:inline>
        </w:drawing>
      </w:r>
      <w:r>
        <w:t xml:space="preserve"> as default approach to estimate the normal vectors.</w:t>
      </w:r>
    </w:p>
    <w:p w:rsidR="0002197A" w:rsidRDefault="0002197A" w:rsidP="0002197A">
      <w:pPr>
        <w:ind w:firstLine="300"/>
      </w:pPr>
      <w:r>
        <w:t xml:space="preserve">3) Compute an error vector </w:t>
      </w:r>
      <w:r w:rsidR="006D05B0">
        <w:rPr>
          <w:noProof/>
          <w:position w:val="-5"/>
        </w:rPr>
        <w:drawing>
          <wp:inline distT="0" distB="0" distL="0" distR="0">
            <wp:extent cx="340995" cy="122555"/>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0995" cy="122555"/>
                    </a:xfrm>
                    <a:prstGeom prst="rect">
                      <a:avLst/>
                    </a:prstGeom>
                    <a:noFill/>
                    <a:ln>
                      <a:noFill/>
                    </a:ln>
                  </pic:spPr>
                </pic:pic>
              </a:graphicData>
            </a:graphic>
          </wp:inline>
        </w:drawing>
      </w:r>
      <w:r>
        <w:t xml:space="preserve"> by connecting the identified point </w:t>
      </w:r>
      <w:r w:rsidR="006D05B0">
        <w:rPr>
          <w:noProof/>
          <w:position w:val="-7"/>
        </w:rPr>
        <w:drawing>
          <wp:inline distT="0" distB="0" distL="0" distR="0">
            <wp:extent cx="102235" cy="95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2235" cy="95250"/>
                    </a:xfrm>
                    <a:prstGeom prst="rect">
                      <a:avLst/>
                    </a:prstGeom>
                    <a:noFill/>
                    <a:ln>
                      <a:noFill/>
                    </a:ln>
                  </pic:spPr>
                </pic:pic>
              </a:graphicData>
            </a:graphic>
          </wp:inline>
        </w:drawing>
      </w:r>
      <w:r>
        <w:t xml:space="preserve"> in reference point cloud </w:t>
      </w:r>
      <w:r w:rsidR="006D05B0">
        <w:rPr>
          <w:noProof/>
        </w:rPr>
        <w:drawing>
          <wp:inline distT="0" distB="0" distL="0" distR="0">
            <wp:extent cx="102235" cy="889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235" cy="88900"/>
                    </a:xfrm>
                    <a:prstGeom prst="rect">
                      <a:avLst/>
                    </a:prstGeom>
                    <a:noFill/>
                    <a:ln>
                      <a:noFill/>
                    </a:ln>
                  </pic:spPr>
                </pic:pic>
              </a:graphicData>
            </a:graphic>
          </wp:inline>
        </w:drawing>
      </w:r>
      <w:r>
        <w:t xml:space="preserve"> to point </w:t>
      </w:r>
      <w:r w:rsidR="006D05B0">
        <w:rPr>
          <w:noProof/>
          <w:position w:val="-3"/>
        </w:rPr>
        <w:drawing>
          <wp:inline distT="0" distB="0" distL="0" distR="0">
            <wp:extent cx="74930" cy="102235"/>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4930" cy="102235"/>
                    </a:xfrm>
                    <a:prstGeom prst="rect">
                      <a:avLst/>
                    </a:prstGeom>
                    <a:noFill/>
                    <a:ln>
                      <a:noFill/>
                    </a:ln>
                  </pic:spPr>
                </pic:pic>
              </a:graphicData>
            </a:graphic>
          </wp:inline>
        </w:drawing>
      </w:r>
      <w:r>
        <w:t xml:space="preserve"> in point cloud </w:t>
      </w:r>
      <w:r w:rsidR="006D05B0">
        <w:rPr>
          <w:noProof/>
        </w:rPr>
        <w:drawing>
          <wp:inline distT="0" distB="0" distL="0" distR="0">
            <wp:extent cx="95250" cy="889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5250" cy="88900"/>
                    </a:xfrm>
                    <a:prstGeom prst="rect">
                      <a:avLst/>
                    </a:prstGeom>
                    <a:noFill/>
                    <a:ln>
                      <a:noFill/>
                    </a:ln>
                  </pic:spPr>
                </pic:pic>
              </a:graphicData>
            </a:graphic>
          </wp:inline>
        </w:drawing>
      </w:r>
      <w:r>
        <w:t>. The length of the error vector would actually lead to the point-to-point error, i.e.,</w:t>
      </w:r>
    </w:p>
    <w:p w:rsidR="0002197A" w:rsidRDefault="0002197A" w:rsidP="0002197A">
      <w:pPr>
        <w:pStyle w:val="equationNum"/>
        <w:tabs>
          <w:tab w:val="center" w:pos="3450"/>
          <w:tab w:val="right" w:pos="6900"/>
        </w:tabs>
      </w:pPr>
      <w:r>
        <w:tab/>
      </w:r>
      <w:r w:rsidR="006D05B0">
        <w:rPr>
          <w:lang w:eastAsia="en-US"/>
        </w:rPr>
        <w:drawing>
          <wp:inline distT="0" distB="0" distL="0" distR="0">
            <wp:extent cx="1146175" cy="1568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46175" cy="156845"/>
                    </a:xfrm>
                    <a:prstGeom prst="rect">
                      <a:avLst/>
                    </a:prstGeom>
                    <a:noFill/>
                    <a:ln>
                      <a:noFill/>
                    </a:ln>
                  </pic:spPr>
                </pic:pic>
              </a:graphicData>
            </a:graphic>
          </wp:inline>
        </w:drawing>
      </w:r>
      <w:r>
        <w:tab/>
        <w:t>(</w:t>
      </w:r>
      <w:bookmarkStart w:id="0" w:name="BMeq_c2ci"/>
      <w:r>
        <w:t>1</w:t>
      </w:r>
      <w:bookmarkEnd w:id="0"/>
      <w:r>
        <w:t>)</w:t>
      </w:r>
    </w:p>
    <w:p w:rsidR="0002197A" w:rsidRDefault="0002197A" w:rsidP="0002197A">
      <w:pPr>
        <w:ind w:firstLine="300"/>
      </w:pPr>
      <w:r>
        <w:lastRenderedPageBreak/>
        <w:t xml:space="preserve">Based on the point-to-point distance </w:t>
      </w:r>
      <w:r w:rsidR="006D05B0">
        <w:rPr>
          <w:noProof/>
          <w:position w:val="-9"/>
        </w:rPr>
        <w:drawing>
          <wp:inline distT="0" distB="0" distL="0" distR="0">
            <wp:extent cx="389255" cy="1568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9255" cy="156845"/>
                    </a:xfrm>
                    <a:prstGeom prst="rect">
                      <a:avLst/>
                    </a:prstGeom>
                    <a:noFill/>
                    <a:ln>
                      <a:noFill/>
                    </a:ln>
                  </pic:spPr>
                </pic:pic>
              </a:graphicData>
            </a:graphic>
          </wp:inline>
        </w:drawing>
      </w:r>
      <w:r>
        <w:t xml:space="preserve"> for all points </w:t>
      </w:r>
      <w:r w:rsidR="006D05B0">
        <w:rPr>
          <w:noProof/>
        </w:rPr>
        <w:drawing>
          <wp:inline distT="0" distB="0" distL="0" distR="0">
            <wp:extent cx="286385" cy="952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6385" cy="95250"/>
                    </a:xfrm>
                    <a:prstGeom prst="rect">
                      <a:avLst/>
                    </a:prstGeom>
                    <a:noFill/>
                    <a:ln>
                      <a:noFill/>
                    </a:ln>
                  </pic:spPr>
                </pic:pic>
              </a:graphicData>
            </a:graphic>
          </wp:inline>
        </w:drawing>
      </w:r>
      <w:r>
        <w:t>, the point-to-point (C2C) distance for the whole point cloud is defined as,</w:t>
      </w:r>
    </w:p>
    <w:p w:rsidR="0002197A" w:rsidRDefault="0002197A" w:rsidP="0002197A">
      <w:pPr>
        <w:pStyle w:val="equationNum"/>
        <w:tabs>
          <w:tab w:val="center" w:pos="3450"/>
          <w:tab w:val="right" w:pos="6900"/>
        </w:tabs>
      </w:pPr>
      <w:r>
        <w:tab/>
      </w:r>
      <w:r w:rsidR="006D05B0">
        <w:rPr>
          <w:lang w:eastAsia="en-US"/>
        </w:rPr>
        <w:drawing>
          <wp:inline distT="0" distB="0" distL="0" distR="0">
            <wp:extent cx="1412240" cy="34099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12240" cy="340995"/>
                    </a:xfrm>
                    <a:prstGeom prst="rect">
                      <a:avLst/>
                    </a:prstGeom>
                    <a:noFill/>
                    <a:ln>
                      <a:noFill/>
                    </a:ln>
                  </pic:spPr>
                </pic:pic>
              </a:graphicData>
            </a:graphic>
          </wp:inline>
        </w:drawing>
      </w:r>
      <w:r>
        <w:tab/>
        <w:t>(</w:t>
      </w:r>
      <w:bookmarkStart w:id="1" w:name="BMeq_c2c"/>
      <w:r>
        <w:t>2</w:t>
      </w:r>
      <w:bookmarkEnd w:id="1"/>
      <w:r>
        <w:t>)</w:t>
      </w:r>
    </w:p>
    <w:p w:rsidR="0002197A" w:rsidRDefault="0002197A" w:rsidP="0002197A">
      <w:pPr>
        <w:ind w:firstLine="300"/>
      </w:pPr>
      <w:r>
        <w:t>where</w:t>
      </w:r>
      <w:r w:rsidR="006D05B0">
        <w:rPr>
          <w:noProof/>
          <w:position w:val="-3"/>
        </w:rPr>
        <w:drawing>
          <wp:inline distT="0" distB="0" distL="0" distR="0">
            <wp:extent cx="170815" cy="102235"/>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0815" cy="102235"/>
                    </a:xfrm>
                    <a:prstGeom prst="rect">
                      <a:avLst/>
                    </a:prstGeom>
                    <a:noFill/>
                    <a:ln>
                      <a:noFill/>
                    </a:ln>
                  </pic:spPr>
                </pic:pic>
              </a:graphicData>
            </a:graphic>
          </wp:inline>
        </w:drawing>
      </w:r>
      <w:r>
        <w:t xml:space="preserve"> is the number of points in point cloud </w:t>
      </w:r>
      <w:r w:rsidR="006D05B0">
        <w:rPr>
          <w:noProof/>
        </w:rPr>
        <w:drawing>
          <wp:inline distT="0" distB="0" distL="0" distR="0">
            <wp:extent cx="95250" cy="8890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5250" cy="88900"/>
                    </a:xfrm>
                    <a:prstGeom prst="rect">
                      <a:avLst/>
                    </a:prstGeom>
                    <a:noFill/>
                    <a:ln>
                      <a:noFill/>
                    </a:ln>
                  </pic:spPr>
                </pic:pic>
              </a:graphicData>
            </a:graphic>
          </wp:inline>
        </w:drawing>
      </w:r>
      <w:r>
        <w:t>.</w:t>
      </w:r>
    </w:p>
    <w:p w:rsidR="0002197A" w:rsidRDefault="0002197A" w:rsidP="0002197A">
      <w:pPr>
        <w:ind w:firstLine="300"/>
      </w:pPr>
      <w:r>
        <w:t xml:space="preserve">4) To get point-to-plane errors, we project the error vector </w:t>
      </w:r>
      <w:r w:rsidR="006D05B0">
        <w:rPr>
          <w:noProof/>
          <w:position w:val="-5"/>
        </w:rPr>
        <w:drawing>
          <wp:inline distT="0" distB="0" distL="0" distR="0">
            <wp:extent cx="340995" cy="122555"/>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0995" cy="122555"/>
                    </a:xfrm>
                    <a:prstGeom prst="rect">
                      <a:avLst/>
                    </a:prstGeom>
                    <a:noFill/>
                    <a:ln>
                      <a:noFill/>
                    </a:ln>
                  </pic:spPr>
                </pic:pic>
              </a:graphicData>
            </a:graphic>
          </wp:inline>
        </w:drawing>
      </w:r>
      <w:r>
        <w:t xml:space="preserve"> along the normal direction </w:t>
      </w:r>
      <w:r w:rsidR="006D05B0">
        <w:rPr>
          <w:noProof/>
          <w:position w:val="-7"/>
        </w:rPr>
        <w:drawing>
          <wp:inline distT="0" distB="0" distL="0" distR="0">
            <wp:extent cx="136525" cy="1162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6525" cy="116205"/>
                    </a:xfrm>
                    <a:prstGeom prst="rect">
                      <a:avLst/>
                    </a:prstGeom>
                    <a:noFill/>
                    <a:ln>
                      <a:noFill/>
                    </a:ln>
                  </pic:spPr>
                </pic:pic>
              </a:graphicData>
            </a:graphic>
          </wp:inline>
        </w:drawing>
      </w:r>
      <w:r>
        <w:t xml:space="preserve"> and get a new error vector </w:t>
      </w:r>
      <w:r w:rsidR="006D05B0">
        <w:rPr>
          <w:noProof/>
          <w:position w:val="-5"/>
        </w:rPr>
        <w:drawing>
          <wp:inline distT="0" distB="0" distL="0" distR="0">
            <wp:extent cx="340995" cy="149860"/>
            <wp:effectExtent l="0" t="0" r="1905"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40995" cy="149860"/>
                    </a:xfrm>
                    <a:prstGeom prst="rect">
                      <a:avLst/>
                    </a:prstGeom>
                    <a:noFill/>
                    <a:ln>
                      <a:noFill/>
                    </a:ln>
                  </pic:spPr>
                </pic:pic>
              </a:graphicData>
            </a:graphic>
          </wp:inline>
        </w:drawing>
      </w:r>
      <w:r>
        <w:t>. In the end, the point-to-plane error is computed as,</w:t>
      </w:r>
    </w:p>
    <w:p w:rsidR="0002197A" w:rsidRDefault="0002197A" w:rsidP="0002197A">
      <w:pPr>
        <w:pStyle w:val="equationNum"/>
        <w:tabs>
          <w:tab w:val="center" w:pos="3450"/>
          <w:tab w:val="right" w:pos="6900"/>
        </w:tabs>
      </w:pPr>
      <w:r>
        <w:tab/>
      </w:r>
      <w:r w:rsidR="006D05B0">
        <w:rPr>
          <w:lang w:eastAsia="en-US"/>
        </w:rPr>
        <w:drawing>
          <wp:inline distT="0" distB="0" distL="0" distR="0">
            <wp:extent cx="2060575" cy="170815"/>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060575" cy="170815"/>
                    </a:xfrm>
                    <a:prstGeom prst="rect">
                      <a:avLst/>
                    </a:prstGeom>
                    <a:noFill/>
                    <a:ln>
                      <a:noFill/>
                    </a:ln>
                  </pic:spPr>
                </pic:pic>
              </a:graphicData>
            </a:graphic>
          </wp:inline>
        </w:drawing>
      </w:r>
      <w:r>
        <w:tab/>
        <w:t>(</w:t>
      </w:r>
      <w:bookmarkStart w:id="2" w:name="BMeq_c2pi"/>
      <w:r>
        <w:t>3</w:t>
      </w:r>
      <w:bookmarkEnd w:id="2"/>
      <w:r>
        <w:t>)</w:t>
      </w:r>
    </w:p>
    <w:p w:rsidR="0002197A" w:rsidRDefault="0002197A" w:rsidP="0002197A">
      <w:pPr>
        <w:pStyle w:val="Figure"/>
        <w:spacing w:before="240"/>
        <w:ind w:firstLine="300"/>
      </w:pPr>
    </w:p>
    <w:p w:rsidR="0002197A" w:rsidRDefault="006D05B0" w:rsidP="0002197A">
      <w:pPr>
        <w:pStyle w:val="centerpar"/>
      </w:pPr>
      <w:r>
        <w:rPr>
          <w:lang w:eastAsia="en-US"/>
        </w:rPr>
        <w:drawing>
          <wp:inline distT="0" distB="0" distL="0" distR="0">
            <wp:extent cx="2176780" cy="148780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176780" cy="1487805"/>
                    </a:xfrm>
                    <a:prstGeom prst="rect">
                      <a:avLst/>
                    </a:prstGeom>
                    <a:noFill/>
                    <a:ln>
                      <a:noFill/>
                    </a:ln>
                  </pic:spPr>
                </pic:pic>
              </a:graphicData>
            </a:graphic>
          </wp:inline>
        </w:drawing>
      </w:r>
    </w:p>
    <w:p w:rsidR="0002197A" w:rsidRDefault="0002197A" w:rsidP="002E2C19">
      <w:pPr>
        <w:pStyle w:val="Caption"/>
        <w:jc w:val="center"/>
      </w:pPr>
      <w:r>
        <w:t>Figure 1: Point-to-point distance (C2C) vs. point-to-plane distance (C2P)</w:t>
      </w:r>
      <w:r w:rsidR="00031DB4">
        <w:fldChar w:fldCharType="begin"/>
      </w:r>
      <w:r>
        <w:instrText>TC "1 Point-to-point distance (C2C) vs. point-to-plane distance (C2P)" \f f</w:instrText>
      </w:r>
      <w:r w:rsidR="00031DB4">
        <w:fldChar w:fldCharType="end"/>
      </w:r>
    </w:p>
    <w:p w:rsidR="0002197A" w:rsidRDefault="0002197A" w:rsidP="0002197A">
      <w:pPr>
        <w:spacing w:before="240"/>
        <w:ind w:firstLine="300"/>
      </w:pPr>
      <w:r>
        <w:t>Finally, we define the point-to-plane (C2P) distance for the whole point cloud as,</w:t>
      </w:r>
    </w:p>
    <w:p w:rsidR="0002197A" w:rsidRDefault="0002197A" w:rsidP="0002197A">
      <w:pPr>
        <w:pStyle w:val="equationNum"/>
        <w:tabs>
          <w:tab w:val="center" w:pos="3450"/>
          <w:tab w:val="right" w:pos="6900"/>
        </w:tabs>
      </w:pPr>
      <w:r>
        <w:tab/>
      </w:r>
      <w:r w:rsidR="006D05B0">
        <w:rPr>
          <w:lang w:eastAsia="en-US"/>
        </w:rPr>
        <w:drawing>
          <wp:inline distT="0" distB="0" distL="0" distR="0">
            <wp:extent cx="1412240" cy="34099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12240" cy="340995"/>
                    </a:xfrm>
                    <a:prstGeom prst="rect">
                      <a:avLst/>
                    </a:prstGeom>
                    <a:noFill/>
                    <a:ln>
                      <a:noFill/>
                    </a:ln>
                  </pic:spPr>
                </pic:pic>
              </a:graphicData>
            </a:graphic>
          </wp:inline>
        </w:drawing>
      </w:r>
      <w:r>
        <w:tab/>
        <w:t>(</w:t>
      </w:r>
      <w:bookmarkStart w:id="3" w:name="BMeq_c2p"/>
      <w:r>
        <w:t>4</w:t>
      </w:r>
      <w:bookmarkEnd w:id="3"/>
      <w:r>
        <w:t>)</w:t>
      </w:r>
    </w:p>
    <w:p w:rsidR="0002197A" w:rsidRDefault="0002197A" w:rsidP="0002197A">
      <w:pPr>
        <w:ind w:firstLine="300"/>
      </w:pPr>
      <w:r>
        <w:t>Compared to point-to-point distances, the point-to-plane distance measures a projected error vector along normal directions rather than measuring the error vector directly, that would impose larger penalty on the errors that do not follow the local plane surface. Given point cloud characterized by surfaces, point-to-plane distances would be better aligned with perceptual quality of point clouds.</w:t>
      </w:r>
    </w:p>
    <w:p w:rsidR="0097124B" w:rsidRDefault="0042354B" w:rsidP="0002197A">
      <w:pPr>
        <w:ind w:firstLine="300"/>
      </w:pPr>
      <w:r>
        <w:t>A f</w:t>
      </w:r>
      <w:r w:rsidR="0097124B">
        <w:t>ull description on the point-to-plane metric approach can be found in [1].</w:t>
      </w:r>
    </w:p>
    <w:p w:rsidR="00B91269" w:rsidRDefault="00313E75" w:rsidP="00B91269">
      <w:pPr>
        <w:pStyle w:val="Heading1"/>
      </w:pPr>
      <w:r>
        <w:t xml:space="preserve">Integration at </w:t>
      </w:r>
      <w:r w:rsidR="00A952F4">
        <w:t>Building</w:t>
      </w:r>
      <w:r>
        <w:t xml:space="preserve"> Level</w:t>
      </w:r>
      <w:r w:rsidR="00A34DE4">
        <w:t xml:space="preserve"> (CMake Approach)</w:t>
      </w:r>
    </w:p>
    <w:p w:rsidR="009D3AC2" w:rsidRDefault="00CA6D4C" w:rsidP="00B91269">
      <w:r>
        <w:t>During 117</w:t>
      </w:r>
      <w:r w:rsidRPr="00846EF5">
        <w:rPr>
          <w:vertAlign w:val="superscript"/>
        </w:rPr>
        <w:t>th</w:t>
      </w:r>
      <w:r>
        <w:t xml:space="preserve"> MPEG meeting at Geneva, 3DG group decided to include point-to-plane metric (referred as D2) in addition to point-to-point metric (D1) for dataset category C1 and C2.</w:t>
      </w:r>
      <w:r w:rsidR="00DC371C">
        <w:t xml:space="preserve"> </w:t>
      </w:r>
    </w:p>
    <w:p w:rsidR="009D3AC2" w:rsidRDefault="005F5F53" w:rsidP="009D3AC2">
      <w:pPr>
        <w:ind w:firstLine="300"/>
      </w:pPr>
      <w:r>
        <w:t>There exist two independent implementations on the metric evaluation. Implementation 1 has been hosted in the MPEG SVN repository for some time. It reports D1 and RGB color distortions. Implementation 2 is based on MERL’s codebase. It reports D1, D2 and RGB distortions</w:t>
      </w:r>
      <w:r w:rsidR="00323BFD">
        <w:t>. Implementation 2 also incorporated a new way to convert the MSE to PSNR using the intrinsic resolutions.</w:t>
      </w:r>
      <w:r w:rsidR="003118F9">
        <w:t xml:space="preserve"> The source code of Implementation 2 is enclosed in this document.</w:t>
      </w:r>
    </w:p>
    <w:p w:rsidR="00B61159" w:rsidRDefault="00B61159" w:rsidP="009D3AC2">
      <w:pPr>
        <w:ind w:firstLine="300"/>
      </w:pPr>
    </w:p>
    <w:p w:rsidR="00B91269" w:rsidRPr="00B91269" w:rsidRDefault="006D51F8" w:rsidP="009D3AC2">
      <w:pPr>
        <w:ind w:firstLine="300"/>
      </w:pPr>
      <w:r>
        <w:t>In this section, a first effort to do the integration</w:t>
      </w:r>
      <w:r w:rsidR="00CD13AE">
        <w:t xml:space="preserve"> is described</w:t>
      </w:r>
      <w:r>
        <w:t>.</w:t>
      </w:r>
    </w:p>
    <w:p w:rsidR="00195A58" w:rsidRDefault="00CE3B53" w:rsidP="00195A58">
      <w:pPr>
        <w:ind w:firstLine="300"/>
      </w:pPr>
      <w:r>
        <w:t>With</w:t>
      </w:r>
      <w:r w:rsidR="00DE58B5">
        <w:t xml:space="preserve"> </w:t>
      </w:r>
      <w:r w:rsidR="0079613D">
        <w:t xml:space="preserve">a first </w:t>
      </w:r>
      <w:r w:rsidR="00621DBC">
        <w:t xml:space="preserve">approach, </w:t>
      </w:r>
      <w:r w:rsidR="00195A58">
        <w:t xml:space="preserve">the </w:t>
      </w:r>
      <w:r w:rsidR="00466E45">
        <w:t>shared procedure in the algorithm level is ignored and no integration at source code level between D1 and D2 was performed.</w:t>
      </w:r>
      <w:r w:rsidR="001C3CB4">
        <w:t xml:space="preserve"> Furthermore, it tries to integrate the compiling of D2 software within the compiling of the current “anchor” software.</w:t>
      </w:r>
      <w:r w:rsidR="00212BEA">
        <w:t xml:space="preserve"> Hence, this approach basically involves editing the hierarchical CMakeLists.txt in the “anchor”</w:t>
      </w:r>
      <w:r w:rsidR="00D36DDE">
        <w:t xml:space="preserve"> software, and referred as a “cmake” approach.</w:t>
      </w:r>
      <w:r w:rsidR="004F6F24">
        <w:t xml:space="preserve"> </w:t>
      </w:r>
      <w:r w:rsidR="009002E0">
        <w:t>We understand that a</w:t>
      </w:r>
      <w:r w:rsidR="004F6F24">
        <w:t>dditional re-organiz</w:t>
      </w:r>
      <w:r w:rsidR="001D75BF">
        <w:t>a</w:t>
      </w:r>
      <w:r w:rsidR="00A5078E">
        <w:t>tion of the source code files may be</w:t>
      </w:r>
      <w:r w:rsidR="004F6F24">
        <w:t xml:space="preserve"> also necessary to fit the file structures in PCL.</w:t>
      </w:r>
    </w:p>
    <w:p w:rsidR="00466E45" w:rsidRDefault="00261B03" w:rsidP="00195A58">
      <w:pPr>
        <w:ind w:firstLine="300"/>
      </w:pPr>
      <w:r>
        <w:lastRenderedPageBreak/>
        <w:t xml:space="preserve">As a result, D1 and D2 would have their </w:t>
      </w:r>
      <w:r w:rsidR="001C268F">
        <w:t xml:space="preserve">own </w:t>
      </w:r>
      <w:r>
        <w:t>executable after a successful building.</w:t>
      </w:r>
    </w:p>
    <w:p w:rsidR="00466170" w:rsidRDefault="00466170" w:rsidP="007714A3">
      <w:pPr>
        <w:ind w:firstLine="300"/>
      </w:pPr>
    </w:p>
    <w:p w:rsidR="007714A3" w:rsidRDefault="00762298" w:rsidP="007714A3">
      <w:pPr>
        <w:ind w:firstLine="300"/>
      </w:pPr>
      <w:r>
        <w:t>Problems</w:t>
      </w:r>
      <w:r w:rsidR="00FD631A">
        <w:t xml:space="preserve"> observed with this approach</w:t>
      </w:r>
      <w:r w:rsidR="00952354">
        <w:t>:</w:t>
      </w:r>
    </w:p>
    <w:p w:rsidR="00DA62B2" w:rsidRDefault="00DA62B2" w:rsidP="00DA62B2">
      <w:pPr>
        <w:numPr>
          <w:ilvl w:val="0"/>
          <w:numId w:val="11"/>
        </w:numPr>
      </w:pPr>
      <w:r>
        <w:t>Difficult to edit the CMakeFiles.txt</w:t>
      </w:r>
    </w:p>
    <w:p w:rsidR="00DA62B2" w:rsidRDefault="00403B92" w:rsidP="00DA62B2">
      <w:pPr>
        <w:ind w:firstLine="300"/>
      </w:pPr>
      <w:r>
        <w:t xml:space="preserve">Because the “anchor” software </w:t>
      </w:r>
      <w:r w:rsidR="0037692A">
        <w:t>depend</w:t>
      </w:r>
      <w:r w:rsidR="00DC6C99">
        <w:t>s</w:t>
      </w:r>
      <w:r w:rsidR="0037692A">
        <w:t xml:space="preserve"> </w:t>
      </w:r>
      <w:r>
        <w:t>on the Point Cloud Library (PCL)</w:t>
      </w:r>
      <w:r w:rsidR="0037692A">
        <w:t xml:space="preserve"> in source code level</w:t>
      </w:r>
      <w:r>
        <w:t xml:space="preserve">, </w:t>
      </w:r>
      <w:r w:rsidR="00662EFB">
        <w:t>the</w:t>
      </w:r>
      <w:r>
        <w:t xml:space="preserve"> </w:t>
      </w:r>
      <w:r w:rsidR="00DA62B2">
        <w:t>complex structure</w:t>
      </w:r>
      <w:r>
        <w:t xml:space="preserve"> makes it rather difficult to edit the build instruction files (CMakeLists.txt)</w:t>
      </w:r>
      <w:r w:rsidR="00E9683E">
        <w:t>.</w:t>
      </w:r>
      <w:r w:rsidR="00C9624B">
        <w:t xml:space="preserve"> This </w:t>
      </w:r>
      <w:r w:rsidR="00046C21">
        <w:t>was making troubles in implementing this approach.</w:t>
      </w:r>
    </w:p>
    <w:p w:rsidR="00FE4BAA" w:rsidRDefault="00FE4BAA" w:rsidP="00DA62B2">
      <w:pPr>
        <w:ind w:firstLine="300"/>
      </w:pPr>
    </w:p>
    <w:p w:rsidR="007714A3" w:rsidRDefault="00F15D5E" w:rsidP="00F15D5E">
      <w:pPr>
        <w:numPr>
          <w:ilvl w:val="0"/>
          <w:numId w:val="11"/>
        </w:numPr>
      </w:pPr>
      <w:r>
        <w:t>Difficult to compile</w:t>
      </w:r>
    </w:p>
    <w:p w:rsidR="00F15D5E" w:rsidRDefault="00D5119B" w:rsidP="00F15D5E">
      <w:pPr>
        <w:ind w:firstLine="300"/>
      </w:pPr>
      <w:r>
        <w:t xml:space="preserve">It takes several hours to build the </w:t>
      </w:r>
      <w:r w:rsidR="00F43406">
        <w:t xml:space="preserve">anchor </w:t>
      </w:r>
      <w:r>
        <w:t>code</w:t>
      </w:r>
      <w:r w:rsidR="000F2608">
        <w:t>, and the integrated metric</w:t>
      </w:r>
      <w:r>
        <w:t xml:space="preserve">. </w:t>
      </w:r>
      <w:r w:rsidR="00F15D5E">
        <w:t>Because the “anchor” software has source code level dependency on the Point Cloud Library (PCL), it takes several hours to build the code.</w:t>
      </w:r>
      <w:r w:rsidR="00C706E6">
        <w:t xml:space="preserve"> </w:t>
      </w:r>
      <w:r w:rsidR="00A7692D">
        <w:t xml:space="preserve">Basically </w:t>
      </w:r>
      <w:r w:rsidR="00C706E6">
        <w:t xml:space="preserve">over </w:t>
      </w:r>
      <w:r w:rsidR="00C706E6" w:rsidRPr="00683FE8">
        <w:t>90</w:t>
      </w:r>
      <w:r w:rsidR="00C706E6">
        <w:t xml:space="preserve"> applications are compiled</w:t>
      </w:r>
      <w:r w:rsidR="009506B5">
        <w:t xml:space="preserve"> and produced</w:t>
      </w:r>
      <w:r w:rsidR="00A7692D">
        <w:t xml:space="preserve"> from the “make” command</w:t>
      </w:r>
      <w:r w:rsidR="00C706E6">
        <w:t>.</w:t>
      </w:r>
      <w:r w:rsidR="00683FE8">
        <w:t xml:space="preserve"> Most of them </w:t>
      </w:r>
      <w:r w:rsidR="00D7555D">
        <w:t xml:space="preserve">are </w:t>
      </w:r>
      <w:r w:rsidR="0064526F">
        <w:t xml:space="preserve">not </w:t>
      </w:r>
      <w:r w:rsidR="00BA142A">
        <w:t>related to PCC anchor</w:t>
      </w:r>
      <w:r w:rsidR="00FF4EE5">
        <w:t xml:space="preserve"> codec</w:t>
      </w:r>
      <w:r w:rsidR="0064526F">
        <w:t>, but the tools in the original PCL library.</w:t>
      </w:r>
    </w:p>
    <w:p w:rsidR="007714A3" w:rsidRDefault="007714A3" w:rsidP="007714A3">
      <w:pPr>
        <w:ind w:firstLine="300"/>
      </w:pPr>
    </w:p>
    <w:p w:rsidR="00E80CF5" w:rsidRDefault="00592D33" w:rsidP="008F6C78">
      <w:pPr>
        <w:ind w:firstLine="300"/>
      </w:pPr>
      <w:r>
        <w:t>As of</w:t>
      </w:r>
      <w:r w:rsidR="00B73E6C">
        <w:t xml:space="preserve"> today (Wed</w:t>
      </w:r>
      <w:r w:rsidR="00606370">
        <w:t>, Mar 2</w:t>
      </w:r>
      <w:r w:rsidR="00B73E6C">
        <w:t>9</w:t>
      </w:r>
      <w:r w:rsidR="00606370">
        <w:t xml:space="preserve">, 2017) </w:t>
      </w:r>
      <w:r w:rsidR="00B73E6C">
        <w:t>before</w:t>
      </w:r>
      <w:r w:rsidR="00606370">
        <w:t xml:space="preserve"> </w:t>
      </w:r>
      <w:r w:rsidR="00B73E6C">
        <w:t xml:space="preserve">uploading </w:t>
      </w:r>
      <w:r w:rsidR="00606370">
        <w:t>this document, there are still compiling problems</w:t>
      </w:r>
      <w:r w:rsidR="00E562EF">
        <w:t xml:space="preserve"> on the software</w:t>
      </w:r>
      <w:r w:rsidR="00B73E6C">
        <w:t>:</w:t>
      </w:r>
    </w:p>
    <w:p w:rsidR="00B73E6C" w:rsidRDefault="00B73E6C" w:rsidP="008F6C78">
      <w:pPr>
        <w:ind w:firstLine="300"/>
      </w:pPr>
    </w:p>
    <w:p w:rsidR="00B73E6C" w:rsidRPr="00FC295D" w:rsidRDefault="00B73E6C" w:rsidP="00B73E6C">
      <w:pPr>
        <w:shd w:val="clear" w:color="auto" w:fill="F2F2F2" w:themeFill="background1" w:themeFillShade="F2"/>
        <w:ind w:firstLine="300"/>
        <w:rPr>
          <w:rFonts w:ascii="Oxygen Mono" w:hAnsi="Oxygen Mono"/>
          <w:sz w:val="20"/>
        </w:rPr>
      </w:pPr>
      <w:r w:rsidRPr="00FC295D">
        <w:rPr>
          <w:rFonts w:ascii="Oxygen Mono" w:hAnsi="Oxygen Mono"/>
          <w:sz w:val="20"/>
        </w:rPr>
        <w:t>$ date</w:t>
      </w:r>
    </w:p>
    <w:p w:rsidR="00B73E6C" w:rsidRPr="00FC295D" w:rsidRDefault="00B73E6C" w:rsidP="00B73E6C">
      <w:pPr>
        <w:shd w:val="clear" w:color="auto" w:fill="F2F2F2" w:themeFill="background1" w:themeFillShade="F2"/>
        <w:ind w:firstLine="300"/>
        <w:rPr>
          <w:rFonts w:ascii="Oxygen Mono" w:hAnsi="Oxygen Mono"/>
          <w:sz w:val="20"/>
        </w:rPr>
      </w:pPr>
      <w:r>
        <w:rPr>
          <w:rFonts w:ascii="Oxygen Mono" w:hAnsi="Oxygen Mono"/>
          <w:sz w:val="20"/>
        </w:rPr>
        <w:t>Wed</w:t>
      </w:r>
      <w:r w:rsidRPr="00FC295D">
        <w:rPr>
          <w:rFonts w:ascii="Oxygen Mono" w:hAnsi="Oxygen Mono"/>
          <w:sz w:val="20"/>
        </w:rPr>
        <w:t xml:space="preserve"> Mar 2</w:t>
      </w:r>
      <w:r>
        <w:rPr>
          <w:rFonts w:ascii="Oxygen Mono" w:hAnsi="Oxygen Mono"/>
          <w:sz w:val="20"/>
        </w:rPr>
        <w:t>9</w:t>
      </w:r>
      <w:r w:rsidRPr="00FC295D">
        <w:rPr>
          <w:rFonts w:ascii="Oxygen Mono" w:hAnsi="Oxygen Mono"/>
          <w:sz w:val="20"/>
        </w:rPr>
        <w:t xml:space="preserve"> 09:04:58 EDT 2017</w:t>
      </w:r>
    </w:p>
    <w:p w:rsidR="00904D53" w:rsidRDefault="00904D53" w:rsidP="00B73E6C">
      <w:pPr>
        <w:shd w:val="clear" w:color="auto" w:fill="F2F2F2" w:themeFill="background1" w:themeFillShade="F2"/>
        <w:ind w:firstLine="300"/>
        <w:rPr>
          <w:rFonts w:ascii="Oxygen Mono" w:hAnsi="Oxygen Mono"/>
          <w:sz w:val="20"/>
        </w:rPr>
      </w:pPr>
    </w:p>
    <w:p w:rsidR="00B73E6C" w:rsidRPr="00FC295D" w:rsidRDefault="00B73E6C" w:rsidP="00B73E6C">
      <w:pPr>
        <w:shd w:val="clear" w:color="auto" w:fill="F2F2F2" w:themeFill="background1" w:themeFillShade="F2"/>
        <w:ind w:firstLine="300"/>
        <w:rPr>
          <w:rFonts w:ascii="Oxygen Mono" w:hAnsi="Oxygen Mono"/>
          <w:sz w:val="20"/>
        </w:rPr>
      </w:pPr>
      <w:r w:rsidRPr="00FC295D">
        <w:rPr>
          <w:rFonts w:ascii="Oxygen Mono" w:hAnsi="Oxygen Mono"/>
          <w:sz w:val="20"/>
        </w:rPr>
        <w:t>$ svn update</w:t>
      </w:r>
    </w:p>
    <w:p w:rsidR="00B73E6C" w:rsidRPr="00FC295D" w:rsidRDefault="00B73E6C" w:rsidP="00B73E6C">
      <w:pPr>
        <w:shd w:val="clear" w:color="auto" w:fill="F2F2F2" w:themeFill="background1" w:themeFillShade="F2"/>
        <w:ind w:firstLine="300"/>
        <w:rPr>
          <w:rFonts w:ascii="Oxygen Mono" w:hAnsi="Oxygen Mono"/>
          <w:sz w:val="20"/>
        </w:rPr>
      </w:pPr>
      <w:r w:rsidRPr="00FC295D">
        <w:rPr>
          <w:rFonts w:ascii="Oxygen Mono" w:hAnsi="Oxygen Mono"/>
          <w:sz w:val="20"/>
        </w:rPr>
        <w:t>Updating '.':</w:t>
      </w:r>
    </w:p>
    <w:p w:rsidR="00B73E6C" w:rsidRPr="00FC295D" w:rsidRDefault="009F30D6" w:rsidP="00B73E6C">
      <w:pPr>
        <w:shd w:val="clear" w:color="auto" w:fill="F2F2F2" w:themeFill="background1" w:themeFillShade="F2"/>
        <w:ind w:firstLine="300"/>
        <w:rPr>
          <w:rFonts w:ascii="Oxygen Mono" w:hAnsi="Oxygen Mono"/>
          <w:sz w:val="20"/>
        </w:rPr>
      </w:pPr>
      <w:r>
        <w:rPr>
          <w:rFonts w:ascii="Oxygen Mono" w:hAnsi="Oxygen Mono"/>
          <w:sz w:val="20"/>
        </w:rPr>
        <w:t>At revision 1068</w:t>
      </w:r>
      <w:r w:rsidR="00B73E6C" w:rsidRPr="00FC295D">
        <w:rPr>
          <w:rFonts w:ascii="Oxygen Mono" w:hAnsi="Oxygen Mono"/>
          <w:sz w:val="20"/>
        </w:rPr>
        <w:t>.</w:t>
      </w:r>
    </w:p>
    <w:p w:rsidR="00904D53" w:rsidRDefault="00904D53" w:rsidP="00B73E6C">
      <w:pPr>
        <w:shd w:val="clear" w:color="auto" w:fill="F2F2F2" w:themeFill="background1" w:themeFillShade="F2"/>
        <w:ind w:firstLine="300"/>
        <w:rPr>
          <w:rFonts w:ascii="Oxygen Mono" w:hAnsi="Oxygen Mono"/>
          <w:sz w:val="20"/>
        </w:rPr>
      </w:pPr>
    </w:p>
    <w:p w:rsidR="00B73E6C" w:rsidRPr="00FC295D" w:rsidRDefault="00B73E6C" w:rsidP="00B73E6C">
      <w:pPr>
        <w:shd w:val="clear" w:color="auto" w:fill="F2F2F2" w:themeFill="background1" w:themeFillShade="F2"/>
        <w:ind w:firstLine="300"/>
        <w:rPr>
          <w:rFonts w:ascii="Oxygen Mono" w:hAnsi="Oxygen Mono"/>
          <w:sz w:val="20"/>
        </w:rPr>
      </w:pPr>
      <w:r w:rsidRPr="00FC295D">
        <w:rPr>
          <w:rFonts w:ascii="Oxygen Mono" w:hAnsi="Oxygen Mono"/>
          <w:sz w:val="20"/>
        </w:rPr>
        <w:t>$ svn info</w:t>
      </w:r>
    </w:p>
    <w:p w:rsidR="00B73E6C" w:rsidRPr="00FC295D" w:rsidRDefault="00B73E6C" w:rsidP="00B73E6C">
      <w:pPr>
        <w:shd w:val="clear" w:color="auto" w:fill="F2F2F2" w:themeFill="background1" w:themeFillShade="F2"/>
        <w:ind w:firstLine="300"/>
        <w:rPr>
          <w:rFonts w:ascii="Oxygen Mono" w:hAnsi="Oxygen Mono"/>
          <w:sz w:val="20"/>
        </w:rPr>
      </w:pPr>
      <w:r w:rsidRPr="00FC295D">
        <w:rPr>
          <w:rFonts w:ascii="Oxygen Mono" w:hAnsi="Oxygen Mono"/>
          <w:sz w:val="20"/>
        </w:rPr>
        <w:t>Path: .</w:t>
      </w:r>
    </w:p>
    <w:p w:rsidR="00B73E6C" w:rsidRPr="00FC295D" w:rsidRDefault="00B73E6C" w:rsidP="00B73E6C">
      <w:pPr>
        <w:shd w:val="clear" w:color="auto" w:fill="F2F2F2" w:themeFill="background1" w:themeFillShade="F2"/>
        <w:ind w:firstLine="300"/>
        <w:rPr>
          <w:rFonts w:ascii="Oxygen Mono" w:hAnsi="Oxygen Mono"/>
          <w:sz w:val="20"/>
        </w:rPr>
      </w:pPr>
      <w:r w:rsidRPr="00FC295D">
        <w:rPr>
          <w:rFonts w:ascii="Oxygen Mono" w:hAnsi="Oxygen Mono"/>
          <w:sz w:val="20"/>
        </w:rPr>
        <w:t>Working Copy Root Path: /data/tian/pc_psnr/pcc-mp3dg_after117</w:t>
      </w:r>
    </w:p>
    <w:p w:rsidR="00B73E6C" w:rsidRPr="00FC295D" w:rsidRDefault="00B73E6C" w:rsidP="00B73E6C">
      <w:pPr>
        <w:shd w:val="clear" w:color="auto" w:fill="F2F2F2" w:themeFill="background1" w:themeFillShade="F2"/>
        <w:ind w:firstLine="300"/>
        <w:rPr>
          <w:rFonts w:ascii="Oxygen Mono" w:hAnsi="Oxygen Mono"/>
          <w:sz w:val="20"/>
        </w:rPr>
      </w:pPr>
      <w:r w:rsidRPr="00FC295D">
        <w:rPr>
          <w:rFonts w:ascii="Oxygen Mono" w:hAnsi="Oxygen Mono"/>
          <w:sz w:val="20"/>
        </w:rPr>
        <w:t>URL: http://wg11.sc29.org/svn/repos/MPEG-04/Part16-Animation_Framework_eXte</w:t>
      </w:r>
      <w:r>
        <w:rPr>
          <w:rFonts w:ascii="Oxygen Mono" w:hAnsi="Oxygen Mono"/>
          <w:sz w:val="20"/>
        </w:rPr>
        <w:t xml:space="preserve"> </w:t>
      </w:r>
      <w:r w:rsidRPr="00FC295D">
        <w:rPr>
          <w:rFonts w:ascii="Oxygen Mono" w:hAnsi="Oxygen Mono"/>
          <w:sz w:val="20"/>
        </w:rPr>
        <w:t>nsion_(AFX)/trunk/3Dgraphics/3DG-PCC/trunk/pcc-mp3dg</w:t>
      </w:r>
    </w:p>
    <w:p w:rsidR="00B73E6C" w:rsidRPr="00FC295D" w:rsidRDefault="00B73E6C" w:rsidP="00B73E6C">
      <w:pPr>
        <w:shd w:val="clear" w:color="auto" w:fill="F2F2F2" w:themeFill="background1" w:themeFillShade="F2"/>
        <w:ind w:firstLine="300"/>
        <w:rPr>
          <w:rFonts w:ascii="Oxygen Mono" w:hAnsi="Oxygen Mono"/>
          <w:sz w:val="20"/>
        </w:rPr>
      </w:pPr>
      <w:r w:rsidRPr="00FC295D">
        <w:rPr>
          <w:rFonts w:ascii="Oxygen Mono" w:hAnsi="Oxygen Mono"/>
          <w:sz w:val="20"/>
        </w:rPr>
        <w:t>Relative URL: ^/MPEG-04/Part16-Animation_Framework_eXtension_(AFX)/trunk/</w:t>
      </w:r>
      <w:r>
        <w:rPr>
          <w:rFonts w:ascii="Oxygen Mono" w:hAnsi="Oxygen Mono"/>
          <w:sz w:val="20"/>
        </w:rPr>
        <w:t xml:space="preserve"> </w:t>
      </w:r>
      <w:r w:rsidRPr="00FC295D">
        <w:rPr>
          <w:rFonts w:ascii="Oxygen Mono" w:hAnsi="Oxygen Mono"/>
          <w:sz w:val="20"/>
        </w:rPr>
        <w:t>3Dgraphics/3DG-PCC/trunk/pcc-mp3dg</w:t>
      </w:r>
    </w:p>
    <w:p w:rsidR="00B73E6C" w:rsidRPr="00FC295D" w:rsidRDefault="00B73E6C" w:rsidP="00B73E6C">
      <w:pPr>
        <w:shd w:val="clear" w:color="auto" w:fill="F2F2F2" w:themeFill="background1" w:themeFillShade="F2"/>
        <w:ind w:firstLine="300"/>
        <w:rPr>
          <w:rFonts w:ascii="Oxygen Mono" w:hAnsi="Oxygen Mono"/>
          <w:sz w:val="20"/>
        </w:rPr>
      </w:pPr>
      <w:r w:rsidRPr="00FC295D">
        <w:rPr>
          <w:rFonts w:ascii="Oxygen Mono" w:hAnsi="Oxygen Mono"/>
          <w:sz w:val="20"/>
        </w:rPr>
        <w:t>Repository Root: http://wg11.sc29.org/svn/repos</w:t>
      </w:r>
    </w:p>
    <w:p w:rsidR="00B73E6C" w:rsidRPr="00FC295D" w:rsidRDefault="00B73E6C" w:rsidP="00B73E6C">
      <w:pPr>
        <w:shd w:val="clear" w:color="auto" w:fill="F2F2F2" w:themeFill="background1" w:themeFillShade="F2"/>
        <w:ind w:firstLine="300"/>
        <w:rPr>
          <w:rFonts w:ascii="Oxygen Mono" w:hAnsi="Oxygen Mono"/>
          <w:sz w:val="20"/>
        </w:rPr>
      </w:pPr>
      <w:r w:rsidRPr="00FC295D">
        <w:rPr>
          <w:rFonts w:ascii="Oxygen Mono" w:hAnsi="Oxygen Mono"/>
          <w:sz w:val="20"/>
        </w:rPr>
        <w:t>Repository UUID: 94298a81-5874-47c9-aab8-bfb24faeed7f</w:t>
      </w:r>
    </w:p>
    <w:p w:rsidR="00B73E6C" w:rsidRPr="00FC295D" w:rsidRDefault="00B73E6C" w:rsidP="00B73E6C">
      <w:pPr>
        <w:shd w:val="clear" w:color="auto" w:fill="F2F2F2" w:themeFill="background1" w:themeFillShade="F2"/>
        <w:ind w:firstLine="300"/>
        <w:rPr>
          <w:rFonts w:ascii="Oxygen Mono" w:hAnsi="Oxygen Mono"/>
          <w:sz w:val="20"/>
        </w:rPr>
      </w:pPr>
      <w:r w:rsidRPr="00FC295D">
        <w:rPr>
          <w:rFonts w:ascii="Oxygen Mono" w:hAnsi="Oxygen Mono"/>
          <w:sz w:val="20"/>
        </w:rPr>
        <w:t>Revision: 1067</w:t>
      </w:r>
    </w:p>
    <w:p w:rsidR="00B73E6C" w:rsidRPr="00FC295D" w:rsidRDefault="00B73E6C" w:rsidP="00B73E6C">
      <w:pPr>
        <w:shd w:val="clear" w:color="auto" w:fill="F2F2F2" w:themeFill="background1" w:themeFillShade="F2"/>
        <w:ind w:firstLine="300"/>
        <w:rPr>
          <w:rFonts w:ascii="Oxygen Mono" w:hAnsi="Oxygen Mono"/>
          <w:sz w:val="20"/>
        </w:rPr>
      </w:pPr>
      <w:r w:rsidRPr="00FC295D">
        <w:rPr>
          <w:rFonts w:ascii="Oxygen Mono" w:hAnsi="Oxygen Mono"/>
          <w:sz w:val="20"/>
        </w:rPr>
        <w:t>Node Kind: directory</w:t>
      </w:r>
    </w:p>
    <w:p w:rsidR="00B73E6C" w:rsidRPr="00FC295D" w:rsidRDefault="00B73E6C" w:rsidP="00B73E6C">
      <w:pPr>
        <w:shd w:val="clear" w:color="auto" w:fill="F2F2F2" w:themeFill="background1" w:themeFillShade="F2"/>
        <w:ind w:firstLine="300"/>
        <w:rPr>
          <w:rFonts w:ascii="Oxygen Mono" w:hAnsi="Oxygen Mono"/>
          <w:sz w:val="20"/>
        </w:rPr>
      </w:pPr>
      <w:r w:rsidRPr="00FC295D">
        <w:rPr>
          <w:rFonts w:ascii="Oxygen Mono" w:hAnsi="Oxygen Mono"/>
          <w:sz w:val="20"/>
        </w:rPr>
        <w:t>Schedule: normal</w:t>
      </w:r>
    </w:p>
    <w:p w:rsidR="00B73E6C" w:rsidRPr="00FC295D" w:rsidRDefault="00B73E6C" w:rsidP="00B73E6C">
      <w:pPr>
        <w:shd w:val="clear" w:color="auto" w:fill="F2F2F2" w:themeFill="background1" w:themeFillShade="F2"/>
        <w:ind w:firstLine="300"/>
        <w:rPr>
          <w:rFonts w:ascii="Oxygen Mono" w:hAnsi="Oxygen Mono"/>
          <w:sz w:val="20"/>
        </w:rPr>
      </w:pPr>
      <w:r w:rsidRPr="00FC295D">
        <w:rPr>
          <w:rFonts w:ascii="Oxygen Mono" w:hAnsi="Oxygen Mono"/>
          <w:sz w:val="20"/>
        </w:rPr>
        <w:t>Last Changed Author: rmekuria</w:t>
      </w:r>
    </w:p>
    <w:p w:rsidR="00B73E6C" w:rsidRPr="00FC295D" w:rsidRDefault="00B73E6C" w:rsidP="00B73E6C">
      <w:pPr>
        <w:shd w:val="clear" w:color="auto" w:fill="F2F2F2" w:themeFill="background1" w:themeFillShade="F2"/>
        <w:ind w:firstLine="300"/>
        <w:rPr>
          <w:rFonts w:ascii="Oxygen Mono" w:hAnsi="Oxygen Mono"/>
          <w:sz w:val="20"/>
        </w:rPr>
      </w:pPr>
      <w:r w:rsidRPr="00FC295D">
        <w:rPr>
          <w:rFonts w:ascii="Oxygen Mono" w:hAnsi="Oxygen Mono"/>
          <w:sz w:val="20"/>
        </w:rPr>
        <w:t>Last Changed Rev: 1065</w:t>
      </w:r>
    </w:p>
    <w:p w:rsidR="00B73E6C" w:rsidRPr="00FC295D" w:rsidRDefault="00B73E6C" w:rsidP="00B73E6C">
      <w:pPr>
        <w:shd w:val="clear" w:color="auto" w:fill="F2F2F2" w:themeFill="background1" w:themeFillShade="F2"/>
        <w:ind w:firstLine="300"/>
        <w:rPr>
          <w:rFonts w:ascii="Oxygen Mono" w:hAnsi="Oxygen Mono"/>
          <w:sz w:val="20"/>
        </w:rPr>
      </w:pPr>
      <w:r w:rsidRPr="00FC295D">
        <w:rPr>
          <w:rFonts w:ascii="Oxygen Mono" w:hAnsi="Oxygen Mono"/>
          <w:sz w:val="20"/>
        </w:rPr>
        <w:t>Last Changed Date: 2017-03-17 07:57:36 -0400 (Fri, 17 Mar 2017)</w:t>
      </w:r>
    </w:p>
    <w:p w:rsidR="009D3AC2" w:rsidRDefault="009D3AC2" w:rsidP="008F6C78">
      <w:pPr>
        <w:ind w:firstLine="300"/>
      </w:pPr>
    </w:p>
    <w:p w:rsidR="00C048D2" w:rsidRDefault="00C048D2" w:rsidP="00C048D2">
      <w:pPr>
        <w:numPr>
          <w:ilvl w:val="0"/>
          <w:numId w:val="11"/>
        </w:numPr>
      </w:pPr>
      <w:r>
        <w:t>Two executable for D1, and RGB</w:t>
      </w:r>
    </w:p>
    <w:p w:rsidR="00C048D2" w:rsidRDefault="00C048D2" w:rsidP="00C048D2">
      <w:pPr>
        <w:ind w:firstLine="300"/>
      </w:pPr>
      <w:r>
        <w:t>There are two executable that reports D1 and RGB distortions.</w:t>
      </w:r>
      <w:r w:rsidR="00C44FA7">
        <w:t xml:space="preserve"> One executable is</w:t>
      </w:r>
      <w:r w:rsidR="0061272A">
        <w:t xml:space="preserve"> produced by</w:t>
      </w:r>
      <w:r w:rsidR="00C44FA7">
        <w:t xml:space="preserve"> Implementation 1. The other executable is</w:t>
      </w:r>
      <w:r w:rsidR="0061272A">
        <w:t xml:space="preserve"> from</w:t>
      </w:r>
      <w:r w:rsidR="00C44FA7">
        <w:t xml:space="preserve"> Implementation 2.</w:t>
      </w:r>
      <w:r w:rsidR="003F4524">
        <w:t xml:space="preserve"> Both executabl</w:t>
      </w:r>
      <w:r w:rsidR="00A843E2">
        <w:t>e report D1 and RGB distortions, which</w:t>
      </w:r>
      <w:r w:rsidR="00213143">
        <w:t xml:space="preserve"> is rather confusing.</w:t>
      </w:r>
    </w:p>
    <w:p w:rsidR="00C048D2" w:rsidRDefault="00C048D2" w:rsidP="00C048D2">
      <w:pPr>
        <w:ind w:firstLine="300"/>
      </w:pPr>
    </w:p>
    <w:p w:rsidR="009D3AC2" w:rsidRDefault="009D3AC2" w:rsidP="009D3AC2">
      <w:pPr>
        <w:numPr>
          <w:ilvl w:val="0"/>
          <w:numId w:val="11"/>
        </w:numPr>
      </w:pPr>
      <w:r>
        <w:t>RGB color distortion</w:t>
      </w:r>
      <w:r w:rsidR="00BE56C3">
        <w:t xml:space="preserve"> – single pass</w:t>
      </w:r>
    </w:p>
    <w:p w:rsidR="00BE56C3" w:rsidRDefault="00C048D2" w:rsidP="009D3AC2">
      <w:pPr>
        <w:ind w:firstLine="300"/>
      </w:pPr>
      <w:r>
        <w:t xml:space="preserve">With </w:t>
      </w:r>
      <w:r w:rsidR="0039340E">
        <w:t xml:space="preserve">Implementation 1 in this approach, the RGB distortion is reported from a single-pass procedure. </w:t>
      </w:r>
      <w:r w:rsidR="00D31269">
        <w:t>Note that the geometric distortions (D1 and D2) are all reported from a two-pass procedure in both Implementation 1 and Implementation 2.</w:t>
      </w:r>
    </w:p>
    <w:p w:rsidR="00313E75" w:rsidRDefault="006330A7" w:rsidP="00E80CF5">
      <w:pPr>
        <w:pStyle w:val="Heading1"/>
      </w:pPr>
      <w:r>
        <w:t>Integration at Source Code Level</w:t>
      </w:r>
      <w:r w:rsidR="00A34DE4">
        <w:t xml:space="preserve"> (C/C++ Approach)</w:t>
      </w:r>
    </w:p>
    <w:p w:rsidR="00DB6CFB" w:rsidRPr="00DB6CFB" w:rsidRDefault="00DB6CFB" w:rsidP="00DB6CFB">
      <w:r>
        <w:t>This section describe</w:t>
      </w:r>
      <w:r w:rsidR="00BA13F3">
        <w:t>s</w:t>
      </w:r>
      <w:r>
        <w:t xml:space="preserve"> a second approach </w:t>
      </w:r>
      <w:r w:rsidR="00D663D1">
        <w:t>to implement the integration,</w:t>
      </w:r>
      <w:r w:rsidR="0030560A">
        <w:t xml:space="preserve"> </w:t>
      </w:r>
      <w:r w:rsidR="00D663D1">
        <w:t xml:space="preserve">which </w:t>
      </w:r>
      <w:r w:rsidR="0030560A">
        <w:t>does not face the risks with the CMake approach.</w:t>
      </w:r>
      <w:r w:rsidR="00801B0E">
        <w:t xml:space="preserve"> The source code of the integration, i.e., Implementation 2, is enclosed in this document.</w:t>
      </w:r>
      <w:r w:rsidR="00733193">
        <w:t xml:space="preserve"> Note that D1 is not newly integrated in this implementation. But RGB </w:t>
      </w:r>
      <w:r w:rsidR="008E0CA2">
        <w:t xml:space="preserve">distortion </w:t>
      </w:r>
      <w:r w:rsidR="00733193">
        <w:t>is newly integrated.</w:t>
      </w:r>
    </w:p>
    <w:p w:rsidR="00FA6C5E" w:rsidRDefault="00413F5F" w:rsidP="00FA6C5E">
      <w:pPr>
        <w:pStyle w:val="Heading2"/>
      </w:pPr>
      <w:r>
        <w:lastRenderedPageBreak/>
        <w:t xml:space="preserve">A </w:t>
      </w:r>
      <w:r w:rsidR="00BD05A3">
        <w:t>Unified Metric Tool</w:t>
      </w:r>
      <w:r w:rsidR="00AB1544">
        <w:t xml:space="preserve"> (D1, D2, and RGB)</w:t>
      </w:r>
    </w:p>
    <w:p w:rsidR="009F609D" w:rsidRDefault="00B638EA" w:rsidP="009F609D">
      <w:r>
        <w:t>In addition to the concerns with the integration at “cmake” level, t</w:t>
      </w:r>
      <w:r w:rsidR="009F609D">
        <w:t>here are good reason</w:t>
      </w:r>
      <w:r w:rsidR="0066690E">
        <w:t>s</w:t>
      </w:r>
      <w:r w:rsidR="009F609D">
        <w:t xml:space="preserve"> and motivation</w:t>
      </w:r>
      <w:r w:rsidR="0066690E">
        <w:t>s</w:t>
      </w:r>
      <w:r w:rsidR="009F609D">
        <w:t xml:space="preserve"> to do the integration </w:t>
      </w:r>
      <w:r w:rsidR="00E20A70">
        <w:t>in</w:t>
      </w:r>
      <w:r w:rsidR="009F609D">
        <w:t xml:space="preserve"> source code level instead of “cmake” level.</w:t>
      </w:r>
    </w:p>
    <w:p w:rsidR="00D82E45" w:rsidRDefault="00CA434E" w:rsidP="00CA434E">
      <w:pPr>
        <w:ind w:firstLine="300"/>
      </w:pPr>
      <w:r>
        <w:t>The fundamental motivation is that the computation of D1 is a sub-procedure of the computation of D2</w:t>
      </w:r>
      <w:r w:rsidR="00F77667">
        <w:t>.</w:t>
      </w:r>
      <w:r w:rsidR="000A5375">
        <w:t xml:space="preserve"> </w:t>
      </w:r>
    </w:p>
    <w:p w:rsidR="00CA434E" w:rsidRDefault="000A5375" w:rsidP="00CA434E">
      <w:pPr>
        <w:ind w:firstLine="300"/>
      </w:pPr>
      <w:r>
        <w:t>By separating</w:t>
      </w:r>
      <w:r w:rsidR="00EE54E0">
        <w:t xml:space="preserve"> D1 and D2</w:t>
      </w:r>
      <w:r>
        <w:t xml:space="preserve"> at source code level (C/C++), it imposes risks that mismatches may arise for the shared procedure between D1 and D2.</w:t>
      </w:r>
      <w:r w:rsidR="00755371">
        <w:t xml:space="preserve"> In the future, changes in either</w:t>
      </w:r>
      <w:r w:rsidR="006B0AFA">
        <w:t xml:space="preserve"> implementation</w:t>
      </w:r>
      <w:r w:rsidR="00755371">
        <w:t>, people have to run verificat</w:t>
      </w:r>
      <w:r w:rsidR="002676E9">
        <w:t>ion tests to ensure no mismatch</w:t>
      </w:r>
      <w:r w:rsidR="005240C9">
        <w:t>.</w:t>
      </w:r>
      <w:r w:rsidR="002676E9">
        <w:t xml:space="preserve"> </w:t>
      </w:r>
      <w:r w:rsidR="005240C9">
        <w:t xml:space="preserve">They </w:t>
      </w:r>
      <w:r w:rsidR="002676E9">
        <w:t xml:space="preserve">may have to align the code </w:t>
      </w:r>
      <w:r w:rsidR="00E929A7">
        <w:t xml:space="preserve">changes </w:t>
      </w:r>
      <w:r w:rsidR="002676E9">
        <w:t xml:space="preserve">in the </w:t>
      </w:r>
      <w:r w:rsidR="00E929A7">
        <w:t xml:space="preserve">two </w:t>
      </w:r>
      <w:r w:rsidR="002676E9">
        <w:t xml:space="preserve">metric </w:t>
      </w:r>
      <w:r w:rsidR="005F52CD">
        <w:t>implementation</w:t>
      </w:r>
      <w:r w:rsidR="00F8138E">
        <w:t>s</w:t>
      </w:r>
      <w:r w:rsidR="00E929A7">
        <w:t>.</w:t>
      </w:r>
    </w:p>
    <w:p w:rsidR="00D82E45" w:rsidRDefault="00D82E45" w:rsidP="00CA434E">
      <w:pPr>
        <w:ind w:firstLine="300"/>
      </w:pPr>
      <w:r>
        <w:t xml:space="preserve">By keeping two executable for D1 and D2, </w:t>
      </w:r>
      <w:r w:rsidR="00900464">
        <w:t xml:space="preserve">it would lead to </w:t>
      </w:r>
      <w:r w:rsidR="00335F05">
        <w:t>redundant computation time (the same running time of D1 computation)</w:t>
      </w:r>
      <w:r w:rsidR="00900464">
        <w:t xml:space="preserve"> as well</w:t>
      </w:r>
      <w:r w:rsidR="00335F05">
        <w:t>.</w:t>
      </w:r>
      <w:r w:rsidR="00A6281F">
        <w:t xml:space="preserve"> </w:t>
      </w:r>
      <w:r w:rsidR="007737B3">
        <w:t>Tha</w:t>
      </w:r>
      <w:r w:rsidR="00A6281F">
        <w:t>t is a waste of computing resource</w:t>
      </w:r>
      <w:r w:rsidR="00916B4C">
        <w:t xml:space="preserve"> </w:t>
      </w:r>
      <w:r w:rsidR="007955C1">
        <w:t xml:space="preserve">when dealing with </w:t>
      </w:r>
      <w:r w:rsidR="00916B4C">
        <w:t xml:space="preserve">the large dataset </w:t>
      </w:r>
      <w:r w:rsidR="007955C1">
        <w:t xml:space="preserve">of </w:t>
      </w:r>
      <w:r w:rsidR="00916B4C">
        <w:t>MPEG PCC</w:t>
      </w:r>
      <w:r w:rsidR="00A6281F">
        <w:t>.</w:t>
      </w:r>
      <w:r w:rsidR="00DB64F9">
        <w:t xml:space="preserve"> In addition, people have to script twice when collecting the output data.</w:t>
      </w:r>
    </w:p>
    <w:p w:rsidR="000715A8" w:rsidRDefault="004C694D" w:rsidP="00CA434E">
      <w:pPr>
        <w:ind w:firstLine="300"/>
      </w:pPr>
      <w:r>
        <w:t>Moreover, the common procedure also exist between geometry distortions (D1 &amp; D2) and RGB distortions, since they all need to find the corresponding points in the two input point clouds.</w:t>
      </w:r>
      <w:r w:rsidR="006961E7">
        <w:t xml:space="preserve"> </w:t>
      </w:r>
    </w:p>
    <w:p w:rsidR="002520FD" w:rsidRPr="009F609D" w:rsidRDefault="006961E7" w:rsidP="00CA434E">
      <w:pPr>
        <w:ind w:firstLine="300"/>
      </w:pPr>
      <w:r>
        <w:t xml:space="preserve">Hence, we </w:t>
      </w:r>
      <w:r w:rsidR="008F6FB8">
        <w:t xml:space="preserve">recommend </w:t>
      </w:r>
      <w:r>
        <w:t xml:space="preserve">to have </w:t>
      </w:r>
      <w:r w:rsidR="00073628">
        <w:t>all distortions, D1, D2, RGB (and reflectance for C3)</w:t>
      </w:r>
      <w:r>
        <w:t xml:space="preserve"> integrated at the source code level.</w:t>
      </w:r>
      <w:r w:rsidR="006D46E8">
        <w:t xml:space="preserve"> The reflectance for C3 still need to be </w:t>
      </w:r>
      <w:r w:rsidR="00806071">
        <w:t xml:space="preserve">tested </w:t>
      </w:r>
      <w:r w:rsidR="006D46E8">
        <w:t xml:space="preserve">after the dataset is </w:t>
      </w:r>
      <w:r w:rsidR="008F265C">
        <w:t xml:space="preserve">being </w:t>
      </w:r>
      <w:r w:rsidR="006D46E8">
        <w:t>fixed.</w:t>
      </w:r>
    </w:p>
    <w:p w:rsidR="00195CE2" w:rsidRDefault="002C255C" w:rsidP="00195CE2">
      <w:pPr>
        <w:pStyle w:val="Heading2"/>
      </w:pPr>
      <w:r>
        <w:t>A Standalone</w:t>
      </w:r>
      <w:r w:rsidR="00307994">
        <w:t xml:space="preserve"> Metric Tool</w:t>
      </w:r>
      <w:r w:rsidR="00AB1544">
        <w:t xml:space="preserve"> (From Anchor)</w:t>
      </w:r>
    </w:p>
    <w:p w:rsidR="00620A85" w:rsidRDefault="0010440E" w:rsidP="00BA02B3">
      <w:r>
        <w:t>Comparing to the “</w:t>
      </w:r>
      <w:r w:rsidR="001F3BFB">
        <w:t>CM</w:t>
      </w:r>
      <w:r>
        <w:t>ake</w:t>
      </w:r>
      <w:r w:rsidR="001F3BFB">
        <w:t xml:space="preserve"> Approach”</w:t>
      </w:r>
      <w:r>
        <w:t xml:space="preserve">, </w:t>
      </w:r>
      <w:r w:rsidR="00207E50">
        <w:t>a</w:t>
      </w:r>
      <w:r w:rsidR="00620A85">
        <w:t xml:space="preserve"> second </w:t>
      </w:r>
      <w:r w:rsidR="001B3176">
        <w:t>merit</w:t>
      </w:r>
      <w:r w:rsidR="00620A85">
        <w:t xml:space="preserve"> </w:t>
      </w:r>
      <w:r>
        <w:t xml:space="preserve">of the proposed integration approach, </w:t>
      </w:r>
      <w:r w:rsidR="00620A85">
        <w:t xml:space="preserve">is to make the metric software </w:t>
      </w:r>
      <w:r w:rsidR="00751B2E">
        <w:t>outside of</w:t>
      </w:r>
      <w:r w:rsidR="00620A85">
        <w:t xml:space="preserve"> the “anchor” software.</w:t>
      </w:r>
    </w:p>
    <w:p w:rsidR="00AA0009" w:rsidRDefault="00AA0009" w:rsidP="00AA0009">
      <w:pPr>
        <w:ind w:firstLine="300"/>
      </w:pPr>
      <w:r>
        <w:t>“Anchor” software is an important development of 3DG group, having</w:t>
      </w:r>
      <w:r w:rsidR="009C773B">
        <w:t xml:space="preserve"> its unique value for this group project.</w:t>
      </w:r>
      <w:r w:rsidR="000C76B7">
        <w:t xml:space="preserve"> It </w:t>
      </w:r>
      <w:r w:rsidR="00FE2CCB">
        <w:t>should provide a reasonable state-of-the-art performance on point cloud compression.</w:t>
      </w:r>
      <w:r w:rsidR="006C0482">
        <w:t xml:space="preserve"> On the contrary, PCL, as a open source project, is intended to be a collection of tools for point cloud processing.</w:t>
      </w:r>
      <w:r w:rsidR="004D1E29">
        <w:t xml:space="preserve"> </w:t>
      </w:r>
      <w:r w:rsidR="00793F82">
        <w:t>Alt</w:t>
      </w:r>
      <w:r w:rsidR="004D1E29">
        <w:t>hough the “anchor” is based on PCL, we should focus on MPEG targets rather than the open source project targets.</w:t>
      </w:r>
    </w:p>
    <w:p w:rsidR="005D49C4" w:rsidRDefault="00C73DB0" w:rsidP="00AA0009">
      <w:pPr>
        <w:ind w:firstLine="300"/>
      </w:pPr>
      <w:r>
        <w:t>Furthermore</w:t>
      </w:r>
      <w:r w:rsidR="0014777E">
        <w:t xml:space="preserve">, </w:t>
      </w:r>
      <w:r w:rsidR="005D49C4">
        <w:t xml:space="preserve">the </w:t>
      </w:r>
      <w:r w:rsidR="0014777E">
        <w:t>m</w:t>
      </w:r>
      <w:r w:rsidR="00195CE2">
        <w:t xml:space="preserve">etric </w:t>
      </w:r>
      <w:r w:rsidR="005D49C4">
        <w:t xml:space="preserve">tool </w:t>
      </w:r>
      <w:r w:rsidR="00A0016F">
        <w:t>is</w:t>
      </w:r>
      <w:r w:rsidR="00E36DCC">
        <w:t xml:space="preserve"> </w:t>
      </w:r>
      <w:r w:rsidR="005E633A">
        <w:t>an independent</w:t>
      </w:r>
      <w:r w:rsidR="005D49C4">
        <w:t xml:space="preserve"> software.</w:t>
      </w:r>
      <w:r w:rsidR="00E06332">
        <w:t xml:space="preserve"> </w:t>
      </w:r>
      <w:r w:rsidR="00E36DCC">
        <w:t xml:space="preserve">There is not a need </w:t>
      </w:r>
      <w:r w:rsidR="00733C02">
        <w:t>for</w:t>
      </w:r>
      <w:r w:rsidR="00E36DCC">
        <w:t xml:space="preserve"> the metric software </w:t>
      </w:r>
      <w:r w:rsidR="00733C02">
        <w:t>to rely</w:t>
      </w:r>
      <w:r w:rsidR="00E36DCC">
        <w:t xml:space="preserve"> on the “anchor”</w:t>
      </w:r>
      <w:r w:rsidR="00C91342">
        <w:t xml:space="preserve"> software.</w:t>
      </w:r>
      <w:r w:rsidR="006E750B">
        <w:t xml:space="preserve"> In terms of algorithm, only the kd-tree search from PCL was utilized in addition to loading point clouds.</w:t>
      </w:r>
      <w:r w:rsidR="000B52BD">
        <w:t xml:space="preserve"> In the improved implementation, we totally removed the dependency of metric software from the PCL.</w:t>
      </w:r>
    </w:p>
    <w:p w:rsidR="00D765F6" w:rsidRDefault="009C7F50" w:rsidP="00AA0009">
      <w:pPr>
        <w:ind w:firstLine="300"/>
      </w:pPr>
      <w:r>
        <w:t>In the end, by b</w:t>
      </w:r>
      <w:r w:rsidR="00D765F6">
        <w:t>inding the metric software with the “anchor”</w:t>
      </w:r>
      <w:r>
        <w:t>, it</w:t>
      </w:r>
      <w:r w:rsidR="00D765F6">
        <w:t xml:space="preserve"> would </w:t>
      </w:r>
      <w:r>
        <w:t xml:space="preserve">not bring any benefits, but </w:t>
      </w:r>
      <w:r w:rsidR="00D765F6">
        <w:t>carry much extra burden to m</w:t>
      </w:r>
      <w:r w:rsidR="00763ADC">
        <w:t>aintain/develop the metric tool</w:t>
      </w:r>
      <w:r w:rsidR="00F87773">
        <w:t xml:space="preserve">, </w:t>
      </w:r>
      <w:r w:rsidR="00763ADC">
        <w:t xml:space="preserve">e.g., </w:t>
      </w:r>
      <w:r w:rsidR="00F87773">
        <w:t xml:space="preserve">the problems observed </w:t>
      </w:r>
      <w:r w:rsidR="002D1702">
        <w:t>on</w:t>
      </w:r>
      <w:r w:rsidR="00F87773">
        <w:t xml:space="preserve"> the </w:t>
      </w:r>
      <w:r w:rsidR="00633485">
        <w:t>“CMake Approach”</w:t>
      </w:r>
    </w:p>
    <w:p w:rsidR="00527113" w:rsidRDefault="00527113" w:rsidP="00AA0009">
      <w:pPr>
        <w:ind w:firstLine="300"/>
      </w:pPr>
      <w:r>
        <w:t>A newer organization of the MPEG SVN</w:t>
      </w:r>
      <w:r w:rsidR="0031065B">
        <w:t>,</w:t>
      </w:r>
      <w:r>
        <w:t xml:space="preserve"> </w:t>
      </w:r>
      <w:r w:rsidR="00907EB1">
        <w:t xml:space="preserve">that was </w:t>
      </w:r>
      <w:r>
        <w:t xml:space="preserve">discussed during </w:t>
      </w:r>
      <w:r w:rsidR="003E0917">
        <w:t>AhG</w:t>
      </w:r>
      <w:r>
        <w:t xml:space="preserve"> meeting</w:t>
      </w:r>
      <w:r w:rsidR="003E0917">
        <w:t>s</w:t>
      </w:r>
      <w:r>
        <w:t xml:space="preserve"> between 116</w:t>
      </w:r>
      <w:r w:rsidRPr="00527113">
        <w:rPr>
          <w:vertAlign w:val="superscript"/>
        </w:rPr>
        <w:t>th</w:t>
      </w:r>
      <w:r>
        <w:t xml:space="preserve"> and 117</w:t>
      </w:r>
      <w:r w:rsidRPr="00527113">
        <w:rPr>
          <w:vertAlign w:val="superscript"/>
        </w:rPr>
        <w:t>th</w:t>
      </w:r>
      <w:r>
        <w:t xml:space="preserve"> MPEG</w:t>
      </w:r>
      <w:r w:rsidR="0031065B">
        <w:t>,</w:t>
      </w:r>
      <w:r>
        <w:t xml:space="preserve"> was preferred since it complies with the </w:t>
      </w:r>
      <w:r w:rsidR="002C3EBC">
        <w:t xml:space="preserve">guidelines discussed </w:t>
      </w:r>
      <w:r>
        <w:t>above.</w:t>
      </w:r>
      <w:r w:rsidR="00562023">
        <w:t xml:space="preserve"> This</w:t>
      </w:r>
      <w:r w:rsidR="003834C2">
        <w:t xml:space="preserve"> structure is </w:t>
      </w:r>
      <w:r w:rsidR="008A1784">
        <w:t xml:space="preserve">partially </w:t>
      </w:r>
      <w:r w:rsidR="003834C2">
        <w:t>reproduced below for references.</w:t>
      </w:r>
    </w:p>
    <w:p w:rsidR="00387241" w:rsidRDefault="00387241" w:rsidP="00AA0009">
      <w:pPr>
        <w:ind w:firstLine="300"/>
      </w:pPr>
    </w:p>
    <w:p w:rsidR="00387241" w:rsidRDefault="00387241" w:rsidP="003D5878">
      <w:pPr>
        <w:numPr>
          <w:ilvl w:val="0"/>
          <w:numId w:val="13"/>
        </w:numPr>
      </w:pPr>
      <w:r>
        <w:t>Today’s MPEG SVN structure:</w:t>
      </w:r>
    </w:p>
    <w:p w:rsidR="00387241" w:rsidRDefault="00387241" w:rsidP="00AA0009">
      <w:pPr>
        <w:ind w:firstLine="300"/>
      </w:pPr>
    </w:p>
    <w:p w:rsidR="00387241" w:rsidRPr="00387241" w:rsidRDefault="00387241" w:rsidP="00387241">
      <w:pPr>
        <w:shd w:val="clear" w:color="auto" w:fill="F2F2F2" w:themeFill="background1" w:themeFillShade="F2"/>
        <w:ind w:firstLine="300"/>
        <w:rPr>
          <w:rFonts w:ascii="Oxygen Mono" w:hAnsi="Oxygen Mono"/>
          <w:sz w:val="20"/>
        </w:rPr>
      </w:pPr>
      <w:r w:rsidRPr="00387241">
        <w:rPr>
          <w:rFonts w:ascii="Oxygen Mono" w:hAnsi="Oxygen Mono"/>
          <w:sz w:val="20"/>
        </w:rPr>
        <w:t>http://wg11.sc29.org/svn/repos/MPEG-04/Part16-Animation_Framework_eXtension</w:t>
      </w:r>
      <w:r>
        <w:rPr>
          <w:rFonts w:ascii="Oxygen Mono" w:hAnsi="Oxygen Mono"/>
          <w:sz w:val="20"/>
        </w:rPr>
        <w:t xml:space="preserve"> _(AFX)/trunk/3Dgraphics/3DG-PCC/</w:t>
      </w:r>
    </w:p>
    <w:p w:rsidR="00EB67C0" w:rsidRDefault="00387241" w:rsidP="00387241">
      <w:pPr>
        <w:shd w:val="clear" w:color="auto" w:fill="F2F2F2" w:themeFill="background1" w:themeFillShade="F2"/>
        <w:ind w:firstLine="300"/>
        <w:rPr>
          <w:rFonts w:ascii="Oxygen Mono" w:hAnsi="Oxygen Mono"/>
          <w:sz w:val="20"/>
        </w:rPr>
      </w:pPr>
      <w:r w:rsidRPr="00387241">
        <w:rPr>
          <w:rFonts w:ascii="Oxygen Mono" w:hAnsi="Oxygen Mono"/>
          <w:sz w:val="20"/>
        </w:rPr>
        <w:t>· branches/</w:t>
      </w:r>
    </w:p>
    <w:p w:rsidR="00EB67C0" w:rsidRDefault="00387241" w:rsidP="00387241">
      <w:pPr>
        <w:shd w:val="clear" w:color="auto" w:fill="F2F2F2" w:themeFill="background1" w:themeFillShade="F2"/>
        <w:ind w:firstLine="300"/>
        <w:rPr>
          <w:rFonts w:ascii="Oxygen Mono" w:hAnsi="Oxygen Mono"/>
          <w:sz w:val="20"/>
        </w:rPr>
      </w:pPr>
      <w:r w:rsidRPr="00387241">
        <w:rPr>
          <w:rFonts w:ascii="Oxygen Mono" w:hAnsi="Oxygen Mono"/>
          <w:sz w:val="20"/>
        </w:rPr>
        <w:t xml:space="preserve">· </w:t>
      </w:r>
      <w:r w:rsidR="007B0937">
        <w:rPr>
          <w:rFonts w:ascii="Oxygen Mono" w:hAnsi="Oxygen Mono"/>
          <w:sz w:val="20"/>
        </w:rPr>
        <w:t>t</w:t>
      </w:r>
      <w:r w:rsidRPr="00387241">
        <w:rPr>
          <w:rFonts w:ascii="Oxygen Mono" w:hAnsi="Oxygen Mono"/>
          <w:sz w:val="20"/>
        </w:rPr>
        <w:t>ags/</w:t>
      </w:r>
    </w:p>
    <w:p w:rsidR="00387241" w:rsidRPr="00387241" w:rsidRDefault="00387241" w:rsidP="00387241">
      <w:pPr>
        <w:shd w:val="clear" w:color="auto" w:fill="F2F2F2" w:themeFill="background1" w:themeFillShade="F2"/>
        <w:ind w:firstLine="300"/>
        <w:rPr>
          <w:rFonts w:ascii="Oxygen Mono" w:hAnsi="Oxygen Mono"/>
          <w:sz w:val="20"/>
        </w:rPr>
      </w:pPr>
      <w:r w:rsidRPr="00387241">
        <w:rPr>
          <w:rFonts w:ascii="Oxygen Mono" w:hAnsi="Oxygen Mono"/>
          <w:sz w:val="20"/>
        </w:rPr>
        <w:t xml:space="preserve">· </w:t>
      </w:r>
      <w:r w:rsidR="007B0937">
        <w:rPr>
          <w:rFonts w:ascii="Oxygen Mono" w:hAnsi="Oxygen Mono"/>
          <w:sz w:val="20"/>
        </w:rPr>
        <w:t>t</w:t>
      </w:r>
      <w:r w:rsidRPr="00387241">
        <w:rPr>
          <w:rFonts w:ascii="Oxygen Mono" w:hAnsi="Oxygen Mono"/>
          <w:sz w:val="20"/>
        </w:rPr>
        <w:t>runk/</w:t>
      </w:r>
    </w:p>
    <w:p w:rsidR="007B0937" w:rsidRDefault="007B0937" w:rsidP="007B0937">
      <w:pPr>
        <w:ind w:firstLine="300"/>
      </w:pPr>
    </w:p>
    <w:p w:rsidR="007B0937" w:rsidRDefault="007B0937" w:rsidP="003D5878">
      <w:pPr>
        <w:numPr>
          <w:ilvl w:val="0"/>
          <w:numId w:val="13"/>
        </w:numPr>
      </w:pPr>
      <w:r>
        <w:t>Proposed MPEG SVN structure:</w:t>
      </w:r>
    </w:p>
    <w:p w:rsidR="007B0937" w:rsidRDefault="007B0937" w:rsidP="007B0937">
      <w:pPr>
        <w:ind w:firstLine="300"/>
      </w:pPr>
    </w:p>
    <w:p w:rsidR="00E204AF" w:rsidRDefault="00387241" w:rsidP="00387241">
      <w:pPr>
        <w:shd w:val="clear" w:color="auto" w:fill="F2F2F2" w:themeFill="background1" w:themeFillShade="F2"/>
        <w:ind w:firstLine="300"/>
        <w:rPr>
          <w:rFonts w:ascii="Oxygen Mono" w:hAnsi="Oxygen Mono"/>
          <w:sz w:val="20"/>
        </w:rPr>
      </w:pPr>
      <w:r w:rsidRPr="00387241">
        <w:rPr>
          <w:rFonts w:ascii="Oxygen Mono" w:hAnsi="Oxygen Mono"/>
          <w:sz w:val="20"/>
        </w:rPr>
        <w:t>http://wg11.sc29.org/svn/repos/MPEG-04/Part16-Animation_Framework_eXtension</w:t>
      </w:r>
      <w:r w:rsidR="007B0937">
        <w:rPr>
          <w:rFonts w:ascii="Oxygen Mono" w:hAnsi="Oxygen Mono"/>
          <w:sz w:val="20"/>
        </w:rPr>
        <w:t xml:space="preserve"> </w:t>
      </w:r>
      <w:r w:rsidRPr="00387241">
        <w:rPr>
          <w:rFonts w:ascii="Oxygen Mono" w:hAnsi="Oxygen Mono"/>
          <w:sz w:val="20"/>
        </w:rPr>
        <w:t xml:space="preserve">_(AFX)/trunk/3Dgraphics/3DG-PCC/ </w:t>
      </w:r>
    </w:p>
    <w:p w:rsidR="00E204AF" w:rsidRDefault="00E204AF" w:rsidP="00387241">
      <w:pPr>
        <w:shd w:val="clear" w:color="auto" w:fill="F2F2F2" w:themeFill="background1" w:themeFillShade="F2"/>
        <w:ind w:firstLine="300"/>
        <w:rPr>
          <w:rFonts w:ascii="Oxygen Mono" w:hAnsi="Oxygen Mono"/>
          <w:sz w:val="20"/>
        </w:rPr>
      </w:pPr>
    </w:p>
    <w:p w:rsidR="00CE43D5" w:rsidRDefault="00387241" w:rsidP="00387241">
      <w:pPr>
        <w:shd w:val="clear" w:color="auto" w:fill="F2F2F2" w:themeFill="background1" w:themeFillShade="F2"/>
        <w:ind w:firstLine="300"/>
        <w:rPr>
          <w:rFonts w:ascii="Oxygen Mono" w:hAnsi="Oxygen Mono"/>
          <w:sz w:val="20"/>
        </w:rPr>
      </w:pPr>
      <w:r w:rsidRPr="00387241">
        <w:rPr>
          <w:rFonts w:ascii="Oxygen Mono" w:hAnsi="Oxygen Mono"/>
          <w:sz w:val="20"/>
        </w:rPr>
        <w:lastRenderedPageBreak/>
        <w:t>·</w:t>
      </w:r>
      <w:r w:rsidR="007B0937">
        <w:rPr>
          <w:rFonts w:ascii="Oxygen Mono" w:hAnsi="Oxygen Mono"/>
          <w:sz w:val="20"/>
        </w:rPr>
        <w:t xml:space="preserve"> </w:t>
      </w:r>
      <w:r w:rsidR="007B0937" w:rsidRPr="0054593A">
        <w:rPr>
          <w:rFonts w:ascii="Oxygen Mono" w:hAnsi="Oxygen Mono"/>
          <w:sz w:val="20"/>
          <w:highlight w:val="yellow"/>
        </w:rPr>
        <w:t>P</w:t>
      </w:r>
      <w:r w:rsidRPr="0054593A">
        <w:rPr>
          <w:rFonts w:ascii="Oxygen Mono" w:hAnsi="Oxygen Mono"/>
          <w:sz w:val="20"/>
          <w:highlight w:val="yellow"/>
        </w:rPr>
        <w:t>ccAppAnchor</w:t>
      </w:r>
      <w:r w:rsidRPr="00387241">
        <w:rPr>
          <w:rFonts w:ascii="Oxygen Mono" w:hAnsi="Oxygen Mono"/>
          <w:sz w:val="20"/>
        </w:rPr>
        <w:t>/[branches, tags, trunk] &lt;=&gt; corresponds to the current /MPEG</w:t>
      </w:r>
      <w:r w:rsidR="007B0937">
        <w:rPr>
          <w:rFonts w:ascii="Oxygen Mono" w:hAnsi="Oxygen Mono"/>
          <w:sz w:val="20"/>
        </w:rPr>
        <w:t xml:space="preserve"> </w:t>
      </w:r>
      <w:r w:rsidRPr="00387241">
        <w:rPr>
          <w:rFonts w:ascii="Oxygen Mono" w:hAnsi="Oxygen Mono"/>
          <w:sz w:val="20"/>
        </w:rPr>
        <w:t>-04/Part16-Animation_Framework_eXtension_(AFX)/trunk/3Dgraphics/3DG-PCC [trunk, branches, tags]</w:t>
      </w:r>
    </w:p>
    <w:p w:rsidR="002C4F85" w:rsidRDefault="00387241" w:rsidP="00387241">
      <w:pPr>
        <w:shd w:val="clear" w:color="auto" w:fill="F2F2F2" w:themeFill="background1" w:themeFillShade="F2"/>
        <w:ind w:firstLine="300"/>
        <w:rPr>
          <w:rFonts w:ascii="Oxygen Mono" w:hAnsi="Oxygen Mono"/>
          <w:sz w:val="20"/>
        </w:rPr>
      </w:pPr>
      <w:r w:rsidRPr="00387241">
        <w:rPr>
          <w:rFonts w:ascii="Oxygen Mono" w:hAnsi="Oxygen Mono"/>
          <w:sz w:val="20"/>
        </w:rPr>
        <w:t xml:space="preserve">· </w:t>
      </w:r>
      <w:r w:rsidRPr="0054593A">
        <w:rPr>
          <w:rFonts w:ascii="Oxygen Mono" w:hAnsi="Oxygen Mono"/>
          <w:sz w:val="20"/>
          <w:highlight w:val="yellow"/>
        </w:rPr>
        <w:t>PccAppMetrics</w:t>
      </w:r>
      <w:r w:rsidRPr="00387241">
        <w:rPr>
          <w:rFonts w:ascii="Oxygen Mono" w:hAnsi="Oxygen Mono"/>
          <w:sz w:val="20"/>
        </w:rPr>
        <w:t xml:space="preserve">/[branches, tags, trunk] ==&gt; </w:t>
      </w:r>
      <w:r w:rsidR="00180DE7">
        <w:rPr>
          <w:rFonts w:ascii="Oxygen Mono" w:hAnsi="Oxygen Mono"/>
          <w:sz w:val="20"/>
        </w:rPr>
        <w:t>M</w:t>
      </w:r>
      <w:r w:rsidRPr="00387241">
        <w:rPr>
          <w:rFonts w:ascii="Oxygen Mono" w:hAnsi="Oxygen Mono"/>
          <w:sz w:val="20"/>
        </w:rPr>
        <w:t xml:space="preserve">etrics application </w:t>
      </w:r>
      <w:r w:rsidR="00180DE7">
        <w:rPr>
          <w:rFonts w:ascii="Oxygen Mono" w:hAnsi="Oxygen Mono"/>
          <w:sz w:val="20"/>
        </w:rPr>
        <w:t xml:space="preserve">based on MERL codebase </w:t>
      </w:r>
      <w:r w:rsidRPr="00387241">
        <w:rPr>
          <w:rFonts w:ascii="Oxygen Mono" w:hAnsi="Oxygen Mono"/>
          <w:sz w:val="20"/>
        </w:rPr>
        <w:t>(standalone)</w:t>
      </w:r>
    </w:p>
    <w:p w:rsidR="008F32CD" w:rsidRDefault="00387241" w:rsidP="00387241">
      <w:pPr>
        <w:shd w:val="clear" w:color="auto" w:fill="F2F2F2" w:themeFill="background1" w:themeFillShade="F2"/>
        <w:ind w:firstLine="300"/>
        <w:rPr>
          <w:rFonts w:ascii="Oxygen Mono" w:hAnsi="Oxygen Mono"/>
          <w:sz w:val="20"/>
        </w:rPr>
      </w:pPr>
      <w:r w:rsidRPr="00387241">
        <w:rPr>
          <w:rFonts w:ascii="Oxygen Mono" w:hAnsi="Oxygen Mono"/>
          <w:sz w:val="20"/>
        </w:rPr>
        <w:t>·</w:t>
      </w:r>
      <w:r w:rsidR="008F32CD">
        <w:rPr>
          <w:rFonts w:ascii="Oxygen Mono" w:hAnsi="Oxygen Mono"/>
          <w:sz w:val="20"/>
        </w:rPr>
        <w:t xml:space="preserve"> </w:t>
      </w:r>
      <w:r w:rsidR="002C4F85" w:rsidRPr="0054593A">
        <w:rPr>
          <w:rFonts w:ascii="Oxygen Mono" w:hAnsi="Oxygen Mono"/>
          <w:sz w:val="20"/>
          <w:highlight w:val="yellow"/>
        </w:rPr>
        <w:t>P</w:t>
      </w:r>
      <w:r w:rsidRPr="0054593A">
        <w:rPr>
          <w:rFonts w:ascii="Oxygen Mono" w:hAnsi="Oxygen Mono"/>
          <w:sz w:val="20"/>
          <w:highlight w:val="yellow"/>
        </w:rPr>
        <w:t>ccAppRenderer</w:t>
      </w:r>
      <w:r w:rsidRPr="00387241">
        <w:rPr>
          <w:rFonts w:ascii="Oxygen Mono" w:hAnsi="Oxygen Mono"/>
          <w:sz w:val="20"/>
        </w:rPr>
        <w:t xml:space="preserve">/[branches, tags, trunk] ==&gt; Technicolor renderer </w:t>
      </w:r>
      <w:r w:rsidR="008F32CD">
        <w:rPr>
          <w:rFonts w:ascii="Oxygen Mono" w:hAnsi="Oxygen Mono"/>
          <w:sz w:val="20"/>
        </w:rPr>
        <w:t>applica</w:t>
      </w:r>
      <w:r w:rsidR="00AA59CB">
        <w:rPr>
          <w:rFonts w:ascii="Oxygen Mono" w:hAnsi="Oxygen Mono"/>
          <w:sz w:val="20"/>
        </w:rPr>
        <w:t xml:space="preserve"> </w:t>
      </w:r>
      <w:r w:rsidR="008F32CD">
        <w:rPr>
          <w:rFonts w:ascii="Oxygen Mono" w:hAnsi="Oxygen Mono"/>
          <w:sz w:val="20"/>
        </w:rPr>
        <w:t>tion</w:t>
      </w:r>
      <w:r w:rsidRPr="00387241">
        <w:rPr>
          <w:rFonts w:ascii="Oxygen Mono" w:hAnsi="Oxygen Mono"/>
          <w:sz w:val="20"/>
        </w:rPr>
        <w:t xml:space="preserve"> (standalone) </w:t>
      </w:r>
    </w:p>
    <w:p w:rsidR="008F32CD" w:rsidRDefault="00387241" w:rsidP="00387241">
      <w:pPr>
        <w:shd w:val="clear" w:color="auto" w:fill="F2F2F2" w:themeFill="background1" w:themeFillShade="F2"/>
        <w:ind w:firstLine="300"/>
        <w:rPr>
          <w:rFonts w:ascii="Oxygen Mono" w:hAnsi="Oxygen Mono"/>
          <w:sz w:val="20"/>
        </w:rPr>
      </w:pPr>
      <w:r w:rsidRPr="00387241">
        <w:rPr>
          <w:rFonts w:ascii="Oxygen Mono" w:hAnsi="Oxygen Mono"/>
          <w:sz w:val="20"/>
        </w:rPr>
        <w:t xml:space="preserve">· </w:t>
      </w:r>
      <w:r w:rsidRPr="008449C7">
        <w:rPr>
          <w:rFonts w:ascii="Oxygen Mono" w:hAnsi="Oxygen Mono"/>
          <w:sz w:val="20"/>
          <w:highlight w:val="yellow"/>
        </w:rPr>
        <w:t>PccAppTestModel</w:t>
      </w:r>
      <w:r w:rsidRPr="00387241">
        <w:rPr>
          <w:rFonts w:ascii="Oxygen Mono" w:hAnsi="Oxygen Mono"/>
          <w:sz w:val="20"/>
        </w:rPr>
        <w:t>/[branches, tags, trunk]</w:t>
      </w:r>
    </w:p>
    <w:p w:rsidR="007643B7" w:rsidRDefault="007643B7" w:rsidP="00387241">
      <w:pPr>
        <w:ind w:firstLine="300"/>
      </w:pPr>
    </w:p>
    <w:p w:rsidR="002900DC" w:rsidRDefault="002900DC" w:rsidP="002900DC">
      <w:pPr>
        <w:pStyle w:val="Heading1"/>
      </w:pPr>
      <w:r>
        <w:t xml:space="preserve">Software </w:t>
      </w:r>
      <w:r w:rsidR="007C2076">
        <w:t xml:space="preserve">Related </w:t>
      </w:r>
      <w:r>
        <w:t>Development/Integration</w:t>
      </w:r>
    </w:p>
    <w:p w:rsidR="002900DC" w:rsidRDefault="00E94190" w:rsidP="002900DC">
      <w:pPr>
        <w:spacing w:before="60"/>
      </w:pPr>
      <w:r>
        <w:t>In this section, we summarize the software development and integration work done since the 117</w:t>
      </w:r>
      <w:r w:rsidRPr="00E94190">
        <w:rPr>
          <w:vertAlign w:val="superscript"/>
        </w:rPr>
        <w:t>th</w:t>
      </w:r>
      <w:r>
        <w:t xml:space="preserve"> MPEG meeting.</w:t>
      </w:r>
      <w:r w:rsidR="00BC3FB6">
        <w:t xml:space="preserve"> </w:t>
      </w:r>
      <w:ins w:id="4" w:author="Dong Tian" w:date="2017-04-03T10:55:00Z">
        <w:r w:rsidR="00BC3FB6">
          <w:t>Ver0.06 is uploaded with this</w:t>
        </w:r>
        <w:r w:rsidR="00E05D02">
          <w:t xml:space="preserve"> revis</w:t>
        </w:r>
      </w:ins>
      <w:ins w:id="5" w:author="Dong Tian" w:date="2017-04-03T10:56:00Z">
        <w:r w:rsidR="00E05D02">
          <w:t>ed</w:t>
        </w:r>
      </w:ins>
      <w:ins w:id="6" w:author="Dong Tian" w:date="2017-04-03T10:55:00Z">
        <w:r w:rsidR="00BC3FB6">
          <w:t xml:space="preserve"> document.</w:t>
        </w:r>
      </w:ins>
      <w:ins w:id="7" w:author="Dong Tian" w:date="2017-04-03T10:56:00Z">
        <w:r w:rsidR="003E7087">
          <w:t xml:space="preserve"> </w:t>
        </w:r>
        <w:r w:rsidR="00C43A7C">
          <w:t xml:space="preserve">No impacts on the reported D1 or D2. </w:t>
        </w:r>
        <w:bookmarkStart w:id="8" w:name="_GoBack"/>
        <w:bookmarkEnd w:id="8"/>
        <w:r w:rsidR="003E7087">
          <w:t>See the changes.txt to find out the modifications relative to ver0.05.</w:t>
        </w:r>
      </w:ins>
    </w:p>
    <w:p w:rsidR="00755BDC" w:rsidRDefault="00755BDC" w:rsidP="00755BDC">
      <w:pPr>
        <w:pStyle w:val="Heading2"/>
      </w:pPr>
      <w:r>
        <w:t>Software Development</w:t>
      </w:r>
      <w:r w:rsidR="007C2076">
        <w:t>/Integration</w:t>
      </w:r>
    </w:p>
    <w:p w:rsidR="00D14F5F" w:rsidRPr="00D14F5F" w:rsidRDefault="00D14F5F" w:rsidP="00D14F5F">
      <w:r>
        <w:t xml:space="preserve">A list of features is </w:t>
      </w:r>
      <w:r w:rsidR="00AA1EC0">
        <w:t xml:space="preserve">highlighted </w:t>
      </w:r>
      <w:r>
        <w:t>below.</w:t>
      </w:r>
    </w:p>
    <w:p w:rsidR="00825E75" w:rsidRDefault="003C22A0" w:rsidP="003C22A0">
      <w:pPr>
        <w:numPr>
          <w:ilvl w:val="0"/>
          <w:numId w:val="13"/>
        </w:numPr>
      </w:pPr>
      <w:r>
        <w:t>Remova</w:t>
      </w:r>
      <w:r w:rsidR="00FD078D">
        <w:t>l the dependency on PCL library, making the compiling and running faster.</w:t>
      </w:r>
    </w:p>
    <w:p w:rsidR="00FD078D" w:rsidRDefault="001A3A5D" w:rsidP="003C22A0">
      <w:pPr>
        <w:numPr>
          <w:ilvl w:val="0"/>
          <w:numId w:val="13"/>
        </w:numPr>
      </w:pPr>
      <w:r>
        <w:t xml:space="preserve">Integrated D1, D2 and RGB distortion all in a </w:t>
      </w:r>
      <w:r w:rsidR="00850915">
        <w:t xml:space="preserve">single, </w:t>
      </w:r>
      <w:r>
        <w:t>unified C/C++ framework.</w:t>
      </w:r>
    </w:p>
    <w:p w:rsidR="001A3A5D" w:rsidRDefault="001A3A5D" w:rsidP="003C22A0">
      <w:pPr>
        <w:numPr>
          <w:ilvl w:val="0"/>
          <w:numId w:val="13"/>
        </w:numPr>
      </w:pPr>
      <w:r>
        <w:t>Updated RGB to YUV conversion with BT.709 formula.</w:t>
      </w:r>
    </w:p>
    <w:p w:rsidR="00D74DC4" w:rsidRDefault="00D74DC4" w:rsidP="003C22A0">
      <w:pPr>
        <w:numPr>
          <w:ilvl w:val="0"/>
          <w:numId w:val="13"/>
        </w:numPr>
      </w:pPr>
      <w:r>
        <w:t>Wrote plain code to load point cloud in .ply format.</w:t>
      </w:r>
    </w:p>
    <w:p w:rsidR="00B67D1D" w:rsidRDefault="00B67D1D" w:rsidP="003C22A0">
      <w:pPr>
        <w:numPr>
          <w:ilvl w:val="0"/>
          <w:numId w:val="13"/>
        </w:numPr>
      </w:pPr>
      <w:r>
        <w:t>Moved normal estimation outside of the metric tool.</w:t>
      </w:r>
    </w:p>
    <w:p w:rsidR="00995F06" w:rsidRDefault="00995F06" w:rsidP="003C22A0">
      <w:pPr>
        <w:numPr>
          <w:ilvl w:val="0"/>
          <w:numId w:val="13"/>
        </w:numPr>
      </w:pPr>
      <w:r>
        <w:t>Provided st</w:t>
      </w:r>
      <w:r w:rsidR="002D6EC3">
        <w:t>andalone compiling instructions and example scripts to run the tool.</w:t>
      </w:r>
    </w:p>
    <w:p w:rsidR="002900DC" w:rsidRPr="002162E1" w:rsidRDefault="002900DC" w:rsidP="002900DC">
      <w:pPr>
        <w:ind w:firstLine="300"/>
      </w:pPr>
    </w:p>
    <w:p w:rsidR="002900DC" w:rsidRDefault="002900DC" w:rsidP="002900DC">
      <w:pPr>
        <w:ind w:firstLine="300"/>
      </w:pPr>
      <w:r w:rsidRPr="002162E1">
        <w:t>In the efforts to remove the dependency on PCL, we now use an open source project "nanoflann”, which is dedicated for KD-tree based nearest neighbor searching.</w:t>
      </w:r>
      <w:r>
        <w:t xml:space="preserve"> Two headers files are imported.</w:t>
      </w:r>
    </w:p>
    <w:p w:rsidR="00212723" w:rsidRDefault="00212723" w:rsidP="00212723">
      <w:pPr>
        <w:ind w:firstLine="300"/>
      </w:pPr>
    </w:p>
    <w:p w:rsidR="00212723" w:rsidRPr="00212723" w:rsidRDefault="00212723" w:rsidP="00212723">
      <w:pPr>
        <w:shd w:val="clear" w:color="auto" w:fill="F2F2F2" w:themeFill="background1" w:themeFillShade="F2"/>
        <w:ind w:firstLine="300"/>
        <w:rPr>
          <w:rFonts w:ascii="Oxygen Mono" w:hAnsi="Oxygen Mono"/>
          <w:sz w:val="20"/>
        </w:rPr>
      </w:pPr>
      <w:r w:rsidRPr="00212723">
        <w:rPr>
          <w:rFonts w:ascii="Oxygen Mono" w:hAnsi="Oxygen Mono"/>
          <w:sz w:val="20"/>
        </w:rPr>
        <w:t>git clone https://github.com/jlblancoc/nanoflann.git</w:t>
      </w:r>
    </w:p>
    <w:p w:rsidR="00212723" w:rsidRPr="00212723" w:rsidRDefault="00212723" w:rsidP="00212723">
      <w:pPr>
        <w:shd w:val="clear" w:color="auto" w:fill="F2F2F2" w:themeFill="background1" w:themeFillShade="F2"/>
        <w:ind w:firstLine="300"/>
        <w:rPr>
          <w:rFonts w:ascii="Oxygen Mono" w:hAnsi="Oxygen Mono"/>
          <w:sz w:val="20"/>
        </w:rPr>
      </w:pPr>
      <w:r w:rsidRPr="00212723">
        <w:rPr>
          <w:rFonts w:ascii="Oxygen Mono" w:hAnsi="Oxygen Mono"/>
          <w:sz w:val="20"/>
        </w:rPr>
        <w:t>commit: 16696bd113c50c7c32d176b4826a5ba0d05cd9d4</w:t>
      </w:r>
    </w:p>
    <w:p w:rsidR="00212723" w:rsidRPr="00212723" w:rsidRDefault="00212723" w:rsidP="00212723">
      <w:pPr>
        <w:shd w:val="clear" w:color="auto" w:fill="F2F2F2" w:themeFill="background1" w:themeFillShade="F2"/>
        <w:ind w:firstLine="300"/>
        <w:rPr>
          <w:rFonts w:ascii="Oxygen Mono" w:hAnsi="Oxygen Mono"/>
          <w:sz w:val="20"/>
        </w:rPr>
      </w:pPr>
      <w:r w:rsidRPr="00212723">
        <w:rPr>
          <w:rFonts w:ascii="Oxygen Mono" w:hAnsi="Oxygen Mono"/>
          <w:sz w:val="20"/>
        </w:rPr>
        <w:t>Author: Travis CI &lt;joseluisblancoc@gmail.com&gt;</w:t>
      </w:r>
    </w:p>
    <w:p w:rsidR="00212723" w:rsidRPr="00212723" w:rsidRDefault="00212723" w:rsidP="00212723">
      <w:pPr>
        <w:shd w:val="clear" w:color="auto" w:fill="F2F2F2" w:themeFill="background1" w:themeFillShade="F2"/>
        <w:ind w:firstLine="300"/>
        <w:rPr>
          <w:rFonts w:ascii="Oxygen Mono" w:hAnsi="Oxygen Mono"/>
          <w:sz w:val="20"/>
        </w:rPr>
      </w:pPr>
      <w:r w:rsidRPr="00212723">
        <w:rPr>
          <w:rFonts w:ascii="Oxygen Mono" w:hAnsi="Oxygen Mono"/>
          <w:sz w:val="20"/>
        </w:rPr>
        <w:t>Date: Thu Mar 2 19:06:28 2017 +0000</w:t>
      </w:r>
    </w:p>
    <w:p w:rsidR="00212723" w:rsidRPr="002162E1" w:rsidRDefault="00212723" w:rsidP="00212723">
      <w:pPr>
        <w:ind w:firstLine="300"/>
      </w:pPr>
    </w:p>
    <w:p w:rsidR="002900DC" w:rsidRPr="002162E1" w:rsidRDefault="002900DC" w:rsidP="002900DC">
      <w:pPr>
        <w:ind w:firstLine="300"/>
      </w:pPr>
      <w:r w:rsidRPr="002162E1">
        <w:t xml:space="preserve">We also write plain code to load point clouds. </w:t>
      </w:r>
      <w:r>
        <w:t>With</w:t>
      </w:r>
      <w:r w:rsidRPr="002162E1">
        <w:t xml:space="preserve"> the new I/O</w:t>
      </w:r>
      <w:r>
        <w:t xml:space="preserve"> functions, now it </w:t>
      </w:r>
      <w:r w:rsidRPr="002162E1">
        <w:t xml:space="preserve">is straightforward to </w:t>
      </w:r>
      <w:r>
        <w:t xml:space="preserve">adapt </w:t>
      </w:r>
      <w:r w:rsidR="00DF1909">
        <w:t xml:space="preserve">the software </w:t>
      </w:r>
      <w:r>
        <w:t>for</w:t>
      </w:r>
      <w:r w:rsidRPr="002162E1">
        <w:t xml:space="preserve"> new point</w:t>
      </w:r>
      <w:r>
        <w:t xml:space="preserve"> data types</w:t>
      </w:r>
      <w:r w:rsidRPr="002162E1">
        <w:t>.</w:t>
      </w:r>
    </w:p>
    <w:p w:rsidR="002900DC" w:rsidRDefault="002900DC" w:rsidP="002900DC">
      <w:pPr>
        <w:ind w:firstLine="300"/>
      </w:pPr>
      <w:r w:rsidRPr="002162E1">
        <w:t xml:space="preserve">For the normal used during point-to-plane computation, we </w:t>
      </w:r>
      <w:r>
        <w:t xml:space="preserve">now </w:t>
      </w:r>
      <w:r w:rsidRPr="002162E1">
        <w:t xml:space="preserve">assume they are provided by an external means that is </w:t>
      </w:r>
      <w:r>
        <w:t xml:space="preserve">a </w:t>
      </w:r>
      <w:r w:rsidRPr="002162E1">
        <w:t xml:space="preserve">typical </w:t>
      </w:r>
      <w:r>
        <w:t xml:space="preserve">practice </w:t>
      </w:r>
      <w:r w:rsidRPr="002162E1">
        <w:t>in our experiments.</w:t>
      </w:r>
      <w:r>
        <w:t xml:space="preserve"> That is, the KNN normal estimation from the</w:t>
      </w:r>
      <w:r w:rsidR="002638D3">
        <w:t xml:space="preserve"> previous</w:t>
      </w:r>
      <w:r>
        <w:t xml:space="preserve"> implementation is dropped in the new codebase.</w:t>
      </w:r>
      <w:r w:rsidR="00DA1F2D">
        <w:t xml:space="preserve"> A polished version just for normal estimation </w:t>
      </w:r>
      <w:r w:rsidR="00C33C07">
        <w:t xml:space="preserve">from the old codebase </w:t>
      </w:r>
      <w:r w:rsidR="00DA1F2D">
        <w:t>could be provided upon request.</w:t>
      </w:r>
    </w:p>
    <w:p w:rsidR="002900DC" w:rsidRDefault="002900DC" w:rsidP="002900DC">
      <w:pPr>
        <w:ind w:firstLine="300"/>
      </w:pPr>
      <w:r>
        <w:t xml:space="preserve">A newer </w:t>
      </w:r>
      <w:r w:rsidRPr="002162E1">
        <w:t xml:space="preserve">functionality added </w:t>
      </w:r>
      <w:r>
        <w:t>is the capability to report the distortions from</w:t>
      </w:r>
      <w:r w:rsidRPr="002162E1">
        <w:t xml:space="preserve"> color attributes. A conversion from RGB </w:t>
      </w:r>
      <w:r>
        <w:t xml:space="preserve">space </w:t>
      </w:r>
      <w:r w:rsidRPr="002162E1">
        <w:t xml:space="preserve">to YUV space is </w:t>
      </w:r>
      <w:r>
        <w:t>conduct</w:t>
      </w:r>
      <w:r w:rsidRPr="002162E1">
        <w:t xml:space="preserve">ed as </w:t>
      </w:r>
      <w:r>
        <w:t xml:space="preserve">YUV space </w:t>
      </w:r>
      <w:r w:rsidRPr="002162E1">
        <w:t>is preferred with respect to human perceptual quality</w:t>
      </w:r>
      <w:r>
        <w:t xml:space="preserve"> based on the practice in image/video quality assessments.</w:t>
      </w:r>
    </w:p>
    <w:p w:rsidR="00211358" w:rsidRDefault="00277DBA" w:rsidP="002900DC">
      <w:pPr>
        <w:ind w:firstLine="300"/>
      </w:pPr>
      <w:r>
        <w:t>It should be noted that during</w:t>
      </w:r>
      <w:r w:rsidR="002900DC">
        <w:t xml:space="preserve"> color distortion evaluation, </w:t>
      </w:r>
      <w:r w:rsidR="002900DC" w:rsidRPr="002162E1">
        <w:t>a two-pass processing is</w:t>
      </w:r>
      <w:r w:rsidR="002900DC">
        <w:t xml:space="preserve"> enforced, in t</w:t>
      </w:r>
      <w:r w:rsidR="002900DC" w:rsidRPr="002162E1">
        <w:t xml:space="preserve">he same </w:t>
      </w:r>
      <w:r w:rsidR="002900DC">
        <w:t xml:space="preserve">way just </w:t>
      </w:r>
      <w:r w:rsidR="002900DC" w:rsidRPr="002162E1">
        <w:t xml:space="preserve">as the </w:t>
      </w:r>
      <w:r w:rsidR="002900DC">
        <w:t xml:space="preserve">case for </w:t>
      </w:r>
      <w:r w:rsidR="002900DC" w:rsidRPr="002162E1">
        <w:t>geometric distortions (poi</w:t>
      </w:r>
      <w:r w:rsidR="002900DC">
        <w:t>nt-to-point and point-to-plane).T</w:t>
      </w:r>
      <w:r w:rsidR="002900DC" w:rsidRPr="002162E1">
        <w:t xml:space="preserve">he worse measurement is </w:t>
      </w:r>
      <w:r w:rsidR="002900DC">
        <w:t xml:space="preserve">selected </w:t>
      </w:r>
      <w:r w:rsidR="002900DC" w:rsidRPr="002162E1">
        <w:t xml:space="preserve">as </w:t>
      </w:r>
      <w:r w:rsidR="002900DC">
        <w:t xml:space="preserve">the </w:t>
      </w:r>
      <w:r w:rsidR="002900DC" w:rsidRPr="002162E1">
        <w:t>final metric.</w:t>
      </w:r>
      <w:r w:rsidR="00724BDE">
        <w:t xml:space="preserve"> This is different from the RGB distortion reporting in current MPEG SVN software. It uses a single pass method.</w:t>
      </w:r>
      <w:r w:rsidR="0028592D">
        <w:t xml:space="preserve"> </w:t>
      </w:r>
    </w:p>
    <w:p w:rsidR="002900DC" w:rsidRPr="002162E1" w:rsidRDefault="0028592D" w:rsidP="002900DC">
      <w:pPr>
        <w:ind w:firstLine="300"/>
      </w:pPr>
      <w:r>
        <w:t>We propose to use the two-pass method for RGB in the same way as D1 and D2.</w:t>
      </w:r>
    </w:p>
    <w:p w:rsidR="0052469A" w:rsidRDefault="002900DC" w:rsidP="0052469A">
      <w:pPr>
        <w:ind w:firstLine="300"/>
      </w:pPr>
      <w:r w:rsidRPr="002162E1">
        <w:t>Note that the new implementation still uses Boost library to interpret the command line parameters.</w:t>
      </w:r>
      <w:r w:rsidR="008D3F50">
        <w:t xml:space="preserve"> </w:t>
      </w:r>
      <w:r w:rsidRPr="00F874C9">
        <w:t>OpenMP is utilized for multi-threading in the computations to speed up the computation.</w:t>
      </w:r>
    </w:p>
    <w:p w:rsidR="008C7A97" w:rsidRDefault="00C438FB" w:rsidP="00B54CE0">
      <w:pPr>
        <w:pStyle w:val="Heading3"/>
      </w:pPr>
      <w:r>
        <w:lastRenderedPageBreak/>
        <w:t>Example Command Lines</w:t>
      </w:r>
    </w:p>
    <w:p w:rsidR="0052469A" w:rsidRDefault="008C7A97" w:rsidP="008C7A97">
      <w:r w:rsidRPr="008C7A97">
        <w:t>Example command lines to use the metric tool are provided below.</w:t>
      </w:r>
    </w:p>
    <w:p w:rsidR="008C7A97" w:rsidRDefault="008C7A97" w:rsidP="008C7A97"/>
    <w:p w:rsidR="007C3048" w:rsidRPr="007C3048" w:rsidRDefault="007C3048" w:rsidP="007C3048">
      <w:pPr>
        <w:shd w:val="clear" w:color="auto" w:fill="F2F2F2" w:themeFill="background1" w:themeFillShade="F2"/>
        <w:ind w:firstLine="300"/>
        <w:rPr>
          <w:rFonts w:ascii="Oxygen Mono" w:hAnsi="Oxygen Mono"/>
          <w:sz w:val="20"/>
        </w:rPr>
      </w:pPr>
      <w:r w:rsidRPr="007C3048">
        <w:rPr>
          <w:rFonts w:ascii="Oxygen Mono" w:hAnsi="Oxygen Mono"/>
          <w:sz w:val="20"/>
        </w:rPr>
        <w:t>./pc_error -a pointcloud1.ply</w:t>
      </w:r>
    </w:p>
    <w:p w:rsidR="007C3048" w:rsidRPr="00C541E8" w:rsidRDefault="007C3048" w:rsidP="007C3048">
      <w:pPr>
        <w:spacing w:before="60"/>
      </w:pPr>
      <w:r w:rsidRPr="00C541E8">
        <w:t>This will load the point cloud and report NN distances</w:t>
      </w:r>
      <w:r w:rsidR="005B3A01">
        <w:t xml:space="preserve"> – the intrinsic resolution to be used for PSNR computation</w:t>
      </w:r>
      <w:r w:rsidRPr="00C541E8">
        <w:t>.</w:t>
      </w:r>
    </w:p>
    <w:p w:rsidR="007C3048" w:rsidRPr="00C541E8" w:rsidRDefault="007C3048" w:rsidP="007C3048">
      <w:pPr>
        <w:spacing w:before="60"/>
      </w:pPr>
    </w:p>
    <w:p w:rsidR="007C3048" w:rsidRPr="007C3048" w:rsidRDefault="007C3048" w:rsidP="007C3048">
      <w:pPr>
        <w:shd w:val="clear" w:color="auto" w:fill="F2F2F2" w:themeFill="background1" w:themeFillShade="F2"/>
        <w:ind w:firstLine="300"/>
        <w:rPr>
          <w:rFonts w:ascii="Oxygen Mono" w:hAnsi="Oxygen Mono"/>
          <w:sz w:val="20"/>
        </w:rPr>
      </w:pPr>
      <w:r w:rsidRPr="007C3048">
        <w:rPr>
          <w:rFonts w:ascii="Oxygen Mono" w:hAnsi="Oxygen Mono"/>
          <w:sz w:val="20"/>
        </w:rPr>
        <w:t>./pc_error -a pointcloudOrg.ply -b pointcloudDec.ply</w:t>
      </w:r>
    </w:p>
    <w:p w:rsidR="007C3048" w:rsidRPr="00C541E8" w:rsidRDefault="007C3048" w:rsidP="007C3048">
      <w:pPr>
        <w:spacing w:before="60"/>
      </w:pPr>
      <w:r>
        <w:t>This will produce point-to-point</w:t>
      </w:r>
      <w:r w:rsidRPr="00C541E8">
        <w:t xml:space="preserve"> metric.</w:t>
      </w:r>
    </w:p>
    <w:p w:rsidR="007C3048" w:rsidRPr="00C541E8" w:rsidRDefault="007C3048" w:rsidP="007C3048">
      <w:pPr>
        <w:spacing w:before="60"/>
      </w:pPr>
    </w:p>
    <w:p w:rsidR="007C3048" w:rsidRPr="007C3048" w:rsidRDefault="007C3048" w:rsidP="007C3048">
      <w:pPr>
        <w:shd w:val="clear" w:color="auto" w:fill="F2F2F2" w:themeFill="background1" w:themeFillShade="F2"/>
        <w:ind w:firstLine="300"/>
        <w:rPr>
          <w:rFonts w:ascii="Oxygen Mono" w:hAnsi="Oxygen Mono"/>
          <w:sz w:val="20"/>
        </w:rPr>
      </w:pPr>
      <w:r w:rsidRPr="007C3048">
        <w:rPr>
          <w:rFonts w:ascii="Oxygen Mono" w:hAnsi="Oxygen Mono"/>
          <w:sz w:val="20"/>
        </w:rPr>
        <w:t>./pc_error -a pointcloudOrg.ply -b pointcloudDec.ply -n normalOrg.ply</w:t>
      </w:r>
    </w:p>
    <w:p w:rsidR="007C3048" w:rsidRPr="00C541E8" w:rsidRDefault="007C3048" w:rsidP="007C3048">
      <w:pPr>
        <w:spacing w:before="60"/>
      </w:pPr>
      <w:r>
        <w:t>This will produce point-to-point</w:t>
      </w:r>
      <w:r w:rsidRPr="00C541E8">
        <w:t xml:space="preserve"> &amp; </w:t>
      </w:r>
      <w:r>
        <w:t>point-to-plane</w:t>
      </w:r>
      <w:r w:rsidRPr="00C541E8">
        <w:t xml:space="preserve"> metric. The normal is provided in normalOrg.ply for the original point cloud. It could be the same as pointcloudOrg.ply.</w:t>
      </w:r>
    </w:p>
    <w:p w:rsidR="007C3048" w:rsidRPr="00C541E8" w:rsidRDefault="007C3048" w:rsidP="007C3048">
      <w:pPr>
        <w:spacing w:before="60"/>
      </w:pPr>
    </w:p>
    <w:p w:rsidR="007C3048" w:rsidRPr="007C3048" w:rsidRDefault="007C3048" w:rsidP="007C3048">
      <w:pPr>
        <w:shd w:val="clear" w:color="auto" w:fill="F2F2F2" w:themeFill="background1" w:themeFillShade="F2"/>
        <w:ind w:firstLine="300"/>
        <w:rPr>
          <w:rFonts w:ascii="Oxygen Mono" w:hAnsi="Oxygen Mono"/>
          <w:sz w:val="20"/>
        </w:rPr>
      </w:pPr>
      <w:r w:rsidRPr="007C3048">
        <w:rPr>
          <w:rFonts w:ascii="Oxygen Mono" w:hAnsi="Oxygen Mono"/>
          <w:sz w:val="20"/>
        </w:rPr>
        <w:t>./pc_error -a pointcloudOrg.ply -b pointcloudDec.ply -n normalOrg.ply -c</w:t>
      </w:r>
    </w:p>
    <w:p w:rsidR="007C3048" w:rsidRPr="00C541E8" w:rsidRDefault="007C3048" w:rsidP="007C3048">
      <w:pPr>
        <w:spacing w:before="60"/>
      </w:pPr>
      <w:r>
        <w:t>This will produce point-to-point, point-to-plane</w:t>
      </w:r>
      <w:r w:rsidRPr="00C541E8">
        <w:t xml:space="preserve"> as well as RGB metric.</w:t>
      </w:r>
    </w:p>
    <w:p w:rsidR="007C3048" w:rsidRPr="00C541E8" w:rsidRDefault="007C3048" w:rsidP="007C3048">
      <w:pPr>
        <w:spacing w:before="60"/>
      </w:pPr>
    </w:p>
    <w:p w:rsidR="007C3048" w:rsidRPr="007C3048" w:rsidRDefault="007C3048" w:rsidP="007C3048">
      <w:pPr>
        <w:shd w:val="clear" w:color="auto" w:fill="F2F2F2" w:themeFill="background1" w:themeFillShade="F2"/>
        <w:ind w:firstLine="300"/>
        <w:rPr>
          <w:rFonts w:ascii="Oxygen Mono" w:hAnsi="Oxygen Mono"/>
          <w:sz w:val="20"/>
        </w:rPr>
      </w:pPr>
      <w:r w:rsidRPr="007C3048">
        <w:rPr>
          <w:rFonts w:ascii="Oxygen Mono" w:hAnsi="Oxygen Mono"/>
          <w:sz w:val="20"/>
        </w:rPr>
        <w:t>./pc_error -a pointcloudOrg.ply -b pointcloudDec.ply -n normalOrg.ply -c -r intrinsicFloatNumber</w:t>
      </w:r>
    </w:p>
    <w:p w:rsidR="007C3048" w:rsidRPr="00C541E8" w:rsidRDefault="007C3048" w:rsidP="007C3048">
      <w:pPr>
        <w:spacing w:before="60"/>
      </w:pPr>
      <w:r w:rsidRPr="00C541E8">
        <w:t>This will produce D1, D2 as well as RGB metric, using an imported intrinsic resolution for PSNR computation rather than an internally determined intrinsic resolution.</w:t>
      </w:r>
    </w:p>
    <w:p w:rsidR="007C3048" w:rsidRPr="002162E1" w:rsidRDefault="007C3048" w:rsidP="002900DC">
      <w:pPr>
        <w:ind w:firstLine="300"/>
      </w:pPr>
    </w:p>
    <w:p w:rsidR="00F8585F" w:rsidRDefault="00F8585F" w:rsidP="00F8585F">
      <w:pPr>
        <w:pStyle w:val="Heading2"/>
      </w:pPr>
      <w:r>
        <w:t>Meta Data Collection</w:t>
      </w:r>
      <w:r w:rsidR="007C38E6">
        <w:t>, Normals and Intrinsic Resolutions</w:t>
      </w:r>
    </w:p>
    <w:p w:rsidR="002900DC" w:rsidRDefault="00B45E8B" w:rsidP="00B45E8B">
      <w:r>
        <w:t xml:space="preserve">The above developed software is </w:t>
      </w:r>
      <w:r w:rsidR="00224915">
        <w:t xml:space="preserve">being </w:t>
      </w:r>
      <w:r>
        <w:t>used in collecting intrinsic resolution</w:t>
      </w:r>
      <w:r w:rsidR="009F5B50">
        <w:t>s</w:t>
      </w:r>
      <w:r>
        <w:t xml:space="preserve"> and anchor statistics.</w:t>
      </w:r>
      <w:r w:rsidR="0065765A">
        <w:t xml:space="preserve"> </w:t>
      </w:r>
      <w:r w:rsidR="00163318">
        <w:t>Note that t</w:t>
      </w:r>
      <w:r w:rsidR="0065765A">
        <w:t xml:space="preserve">he normal generation is </w:t>
      </w:r>
      <w:r w:rsidR="00396AD5">
        <w:t xml:space="preserve">being </w:t>
      </w:r>
      <w:r w:rsidR="0065765A">
        <w:t>performed using the previous version of the software</w:t>
      </w:r>
      <w:r w:rsidR="00A33B18">
        <w:t xml:space="preserve">, </w:t>
      </w:r>
      <w:r w:rsidR="00A9213A">
        <w:t xml:space="preserve">which </w:t>
      </w:r>
      <w:r w:rsidR="00A33B18">
        <w:t>has a built-in normal estimation</w:t>
      </w:r>
      <w:r w:rsidR="0065765A">
        <w:t>.</w:t>
      </w:r>
    </w:p>
    <w:p w:rsidR="00CD2D71" w:rsidRDefault="00CD2D71" w:rsidP="00CD2D71">
      <w:pPr>
        <w:ind w:firstLine="300"/>
      </w:pPr>
      <w:r>
        <w:t>Both normal data and intrinsic data could be provided during the meeting or within an editing period after Hobart meeting. At least another party than MERL is needed as crosscheckers.</w:t>
      </w:r>
    </w:p>
    <w:p w:rsidR="00CD2D71" w:rsidRDefault="00CD2D71" w:rsidP="00B45E8B"/>
    <w:p w:rsidR="0002197A" w:rsidRDefault="00EB53C0" w:rsidP="00BA02B3">
      <w:pPr>
        <w:pStyle w:val="Heading1"/>
      </w:pPr>
      <w:r>
        <w:t xml:space="preserve">Conclusions and </w:t>
      </w:r>
      <w:r w:rsidR="00BA02B3">
        <w:t>Recommendations</w:t>
      </w:r>
    </w:p>
    <w:p w:rsidR="00E41328" w:rsidRDefault="00BA02B3" w:rsidP="000D69CD">
      <w:pPr>
        <w:spacing w:before="60"/>
      </w:pPr>
      <w:r>
        <w:t xml:space="preserve">In this document, we </w:t>
      </w:r>
      <w:r w:rsidR="008C54E9">
        <w:t>revised</w:t>
      </w:r>
      <w:r w:rsidR="00202005">
        <w:t xml:space="preserve"> </w:t>
      </w:r>
      <w:r w:rsidR="00E41328">
        <w:t xml:space="preserve">the metric software tool </w:t>
      </w:r>
      <w:r w:rsidR="008C54E9">
        <w:t xml:space="preserve">to make it </w:t>
      </w:r>
      <w:r w:rsidR="00202005">
        <w:t xml:space="preserve">more complete </w:t>
      </w:r>
      <w:r w:rsidR="00E41328">
        <w:t>by integrating other features requir</w:t>
      </w:r>
      <w:r w:rsidR="00202005">
        <w:t xml:space="preserve">ed for point cloud compression. We also removed the dependency on </w:t>
      </w:r>
      <w:r w:rsidR="008C54E9">
        <w:t xml:space="preserve">the </w:t>
      </w:r>
      <w:r w:rsidR="00202005">
        <w:t>PCL library making it easier to compile and use.</w:t>
      </w:r>
      <w:r w:rsidR="00C20A21">
        <w:t xml:space="preserve"> We recommend:</w:t>
      </w:r>
    </w:p>
    <w:p w:rsidR="004C1BBD" w:rsidRDefault="008C54E9" w:rsidP="00C20A21">
      <w:pPr>
        <w:numPr>
          <w:ilvl w:val="0"/>
          <w:numId w:val="13"/>
        </w:numPr>
      </w:pPr>
      <w:r>
        <w:t>Utilize</w:t>
      </w:r>
      <w:r w:rsidR="005C26B2">
        <w:t xml:space="preserve"> th</w:t>
      </w:r>
      <w:r w:rsidR="005D0119">
        <w:t>e enclosed</w:t>
      </w:r>
      <w:r w:rsidR="005C26B2">
        <w:t xml:space="preserve"> codebase </w:t>
      </w:r>
      <w:r w:rsidR="004C1BBD">
        <w:t xml:space="preserve">to </w:t>
      </w:r>
      <w:r>
        <w:t>report</w:t>
      </w:r>
      <w:r w:rsidR="00074369">
        <w:t xml:space="preserve"> D1, D2 and RGB distortions</w:t>
      </w:r>
      <w:r>
        <w:t xml:space="preserve"> for the CfP</w:t>
      </w:r>
      <w:r w:rsidR="00074369">
        <w:t>;</w:t>
      </w:r>
    </w:p>
    <w:p w:rsidR="0002197A" w:rsidRDefault="00074369" w:rsidP="00C20A21">
      <w:pPr>
        <w:numPr>
          <w:ilvl w:val="0"/>
          <w:numId w:val="13"/>
        </w:numPr>
      </w:pPr>
      <w:r>
        <w:t>P</w:t>
      </w:r>
      <w:r w:rsidR="004E134F">
        <w:t xml:space="preserve">ut </w:t>
      </w:r>
      <w:r w:rsidR="004C1BBD">
        <w:t>th</w:t>
      </w:r>
      <w:r>
        <w:t>e enclosed</w:t>
      </w:r>
      <w:r w:rsidR="004C1BBD">
        <w:t xml:space="preserve"> codebase </w:t>
      </w:r>
      <w:r>
        <w:t>in</w:t>
      </w:r>
      <w:r w:rsidR="005C26B2">
        <w:t xml:space="preserve"> a dedicated MPEG SVN folder</w:t>
      </w:r>
      <w:r w:rsidR="00B71233">
        <w:t>;</w:t>
      </w:r>
    </w:p>
    <w:p w:rsidR="0054425A" w:rsidRDefault="00074369" w:rsidP="00C20A21">
      <w:pPr>
        <w:numPr>
          <w:ilvl w:val="0"/>
          <w:numId w:val="13"/>
        </w:numPr>
      </w:pPr>
      <w:r>
        <w:t>Use</w:t>
      </w:r>
      <w:r w:rsidR="003118CB">
        <w:t xml:space="preserve"> </w:t>
      </w:r>
      <w:r>
        <w:t xml:space="preserve">the </w:t>
      </w:r>
      <w:r w:rsidR="003118CB">
        <w:t xml:space="preserve">two-pass </w:t>
      </w:r>
      <w:r>
        <w:t xml:space="preserve">approach for RGB distortions </w:t>
      </w:r>
      <w:r w:rsidR="008C54E9">
        <w:t>as done for</w:t>
      </w:r>
      <w:r w:rsidR="003118CB">
        <w:t xml:space="preserve"> </w:t>
      </w:r>
      <w:r w:rsidR="008C54E9">
        <w:t>D1</w:t>
      </w:r>
      <w:r w:rsidR="00B71233">
        <w:t>and D2</w:t>
      </w:r>
      <w:r w:rsidR="008C54E9">
        <w:t xml:space="preserve"> computations</w:t>
      </w:r>
      <w:r w:rsidR="00B71233">
        <w:t xml:space="preserve">; </w:t>
      </w:r>
    </w:p>
    <w:p w:rsidR="00FD1827" w:rsidRDefault="00FD1827" w:rsidP="00C20A21">
      <w:pPr>
        <w:numPr>
          <w:ilvl w:val="0"/>
          <w:numId w:val="13"/>
        </w:numPr>
      </w:pPr>
      <w:r>
        <w:t>Confirm the normal</w:t>
      </w:r>
      <w:r w:rsidR="008C54E9">
        <w:t>s</w:t>
      </w:r>
      <w:r>
        <w:t xml:space="preserve"> </w:t>
      </w:r>
      <w:r w:rsidR="008C54E9">
        <w:t>associated with each data file</w:t>
      </w:r>
      <w:r>
        <w:t>;</w:t>
      </w:r>
    </w:p>
    <w:p w:rsidR="003118CB" w:rsidRDefault="0054425A" w:rsidP="00C20A21">
      <w:pPr>
        <w:numPr>
          <w:ilvl w:val="0"/>
          <w:numId w:val="13"/>
        </w:numPr>
      </w:pPr>
      <w:r>
        <w:t xml:space="preserve">Confirm the intrinsic resolution to be used for PSNR calculation; </w:t>
      </w:r>
      <w:r w:rsidR="00B71233">
        <w:t>and</w:t>
      </w:r>
    </w:p>
    <w:p w:rsidR="00B71233" w:rsidRDefault="00B71233" w:rsidP="00C20A21">
      <w:pPr>
        <w:numPr>
          <w:ilvl w:val="0"/>
          <w:numId w:val="13"/>
        </w:numPr>
      </w:pPr>
      <w:r>
        <w:t>Produce an updated output document on the metrics D1, D2, and RGB</w:t>
      </w:r>
      <w:r w:rsidR="003B0B93">
        <w:t xml:space="preserve"> from this meeting</w:t>
      </w:r>
      <w:r>
        <w:t>.</w:t>
      </w:r>
    </w:p>
    <w:p w:rsidR="008F6C78" w:rsidRDefault="008F6C78" w:rsidP="000D69CD">
      <w:pPr>
        <w:spacing w:before="60"/>
      </w:pPr>
    </w:p>
    <w:p w:rsidR="0002197A" w:rsidRDefault="0002197A" w:rsidP="00D953E7">
      <w:pPr>
        <w:pStyle w:val="Heading1"/>
        <w:numPr>
          <w:ilvl w:val="0"/>
          <w:numId w:val="0"/>
        </w:numPr>
      </w:pPr>
      <w:r>
        <w:t>Reference</w:t>
      </w:r>
      <w:r w:rsidR="00B13CB2">
        <w:t>s</w:t>
      </w:r>
      <w:r>
        <w:t>:</w:t>
      </w:r>
    </w:p>
    <w:p w:rsidR="003E1C4E" w:rsidRPr="003E1C4E" w:rsidRDefault="0002197A" w:rsidP="00BD05C9">
      <w:pPr>
        <w:pStyle w:val="bibitem"/>
        <w:widowControl/>
        <w:ind w:left="450" w:firstLine="0"/>
      </w:pPr>
      <w:r>
        <w:t>[</w:t>
      </w:r>
      <w:r w:rsidR="008F696F">
        <w:t>1</w:t>
      </w:r>
      <w:r>
        <w:t>]</w:t>
      </w:r>
      <w:r w:rsidR="008F696F">
        <w:t xml:space="preserve"> </w:t>
      </w:r>
      <w:r>
        <w:t xml:space="preserve">Dong Tian, Hideaki Ochimizu, Chen Feng, Robert Cohen, and Anthony Vetro, “Evaluation metrics for point cloud compression,” in </w:t>
      </w:r>
      <w:r>
        <w:rPr>
          <w:i/>
          <w:iCs/>
        </w:rPr>
        <w:t>MPEG M39</w:t>
      </w:r>
      <w:r w:rsidR="008F696F">
        <w:rPr>
          <w:i/>
          <w:iCs/>
        </w:rPr>
        <w:t>96</w:t>
      </w:r>
      <w:r>
        <w:rPr>
          <w:i/>
          <w:iCs/>
        </w:rPr>
        <w:t>6</w:t>
      </w:r>
      <w:r w:rsidR="008F696F">
        <w:t>, 2017</w:t>
      </w:r>
      <w:r>
        <w:t>.</w:t>
      </w:r>
      <w:r w:rsidR="003E1C4E" w:rsidRPr="000317B6">
        <w:rPr>
          <w:lang w:val="en-CA" w:eastAsia="ko-KR"/>
        </w:rPr>
        <w:tab/>
      </w:r>
    </w:p>
    <w:p w:rsidR="00FC46E0" w:rsidRPr="00E5366B" w:rsidRDefault="00FC46E0" w:rsidP="00FC46E0"/>
    <w:sectPr w:rsidR="00FC46E0" w:rsidRPr="00E5366B" w:rsidSect="004D2ADC">
      <w:headerReference w:type="even" r:id="rId30"/>
      <w:headerReference w:type="default" r:id="rId31"/>
      <w:footerReference w:type="even" r:id="rId32"/>
      <w:footerReference w:type="default" r:id="rId33"/>
      <w:headerReference w:type="first" r:id="rId34"/>
      <w:footerReference w:type="first" r:id="rId35"/>
      <w:pgSz w:w="11907" w:h="16840" w:code="9"/>
      <w:pgMar w:top="1418" w:right="1134"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1975" w:rsidRDefault="00FF1975">
      <w:r>
        <w:separator/>
      </w:r>
    </w:p>
  </w:endnote>
  <w:endnote w:type="continuationSeparator" w:id="0">
    <w:p w:rsidR="00FF1975" w:rsidRDefault="00FF1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DengXian">
    <w:altName w:val="等线"/>
    <w:charset w:val="86"/>
    <w:family w:val="auto"/>
    <w:pitch w:val="variable"/>
    <w:sig w:usb0="A00002BF" w:usb1="38CF7CFA" w:usb2="00000016" w:usb3="00000000" w:csb0="0004000F" w:csb1="00000000"/>
  </w:font>
  <w:font w:name="Malgun Gothic">
    <w:altName w:val="맑은 고딕"/>
    <w:charset w:val="81"/>
    <w:family w:val="auto"/>
    <w:pitch w:val="variable"/>
    <w:sig w:usb0="9000002F" w:usb1="29D77CFB" w:usb2="00000012" w:usb3="00000000" w:csb0="00080001" w:csb1="00000000"/>
  </w:font>
  <w:font w:name="Oxygen Mono">
    <w:panose1 w:val="02000509000000000000"/>
    <w:charset w:val="00"/>
    <w:family w:val="modern"/>
    <w:pitch w:val="fixed"/>
    <w:sig w:usb0="8000002F" w:usb1="0000016A" w:usb2="00000000" w:usb3="00000000" w:csb0="00000013" w:csb1="00000000"/>
  </w:font>
  <w:font w:name="Calibri Light">
    <w:altName w:val="Arial"/>
    <w:charset w:val="00"/>
    <w:family w:val="swiss"/>
    <w:pitch w:val="variable"/>
    <w:sig w:usb0="00000000" w:usb1="4000207B"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8D5" w:rsidRDefault="00BF48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8D5" w:rsidRDefault="00BF48D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8D5" w:rsidRDefault="00BF48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1975" w:rsidRDefault="00FF1975">
      <w:r>
        <w:separator/>
      </w:r>
    </w:p>
  </w:footnote>
  <w:footnote w:type="continuationSeparator" w:id="0">
    <w:p w:rsidR="00FF1975" w:rsidRDefault="00FF19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8D5" w:rsidRDefault="00BF48D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8D5" w:rsidRDefault="00BF48D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8D5" w:rsidRDefault="00BF48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62101"/>
    <w:multiLevelType w:val="hybridMultilevel"/>
    <w:tmpl w:val="42E4B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8850E6"/>
    <w:multiLevelType w:val="hybridMultilevel"/>
    <w:tmpl w:val="C0589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D02F19"/>
    <w:multiLevelType w:val="hybridMultilevel"/>
    <w:tmpl w:val="28A4A5FC"/>
    <w:lvl w:ilvl="0" w:tplc="04090011">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
    <w:nsid w:val="364E0A2E"/>
    <w:multiLevelType w:val="hybridMultilevel"/>
    <w:tmpl w:val="807C7254"/>
    <w:lvl w:ilvl="0" w:tplc="EAB817A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8E54447"/>
    <w:multiLevelType w:val="hybridMultilevel"/>
    <w:tmpl w:val="AFEA1354"/>
    <w:lvl w:ilvl="0" w:tplc="3208A4DA">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E8535D"/>
    <w:multiLevelType w:val="hybridMultilevel"/>
    <w:tmpl w:val="C194F46A"/>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6">
    <w:nsid w:val="61D43AB2"/>
    <w:multiLevelType w:val="hybridMultilevel"/>
    <w:tmpl w:val="111E2124"/>
    <w:lvl w:ilvl="0" w:tplc="6AA486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2D13FD"/>
    <w:multiLevelType w:val="hybridMultilevel"/>
    <w:tmpl w:val="501E19B8"/>
    <w:lvl w:ilvl="0" w:tplc="6A385A86">
      <w:numFmt w:val="bullet"/>
      <w:lvlText w:val="•"/>
      <w:lvlJc w:val="left"/>
      <w:pPr>
        <w:ind w:left="1080" w:hanging="72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7831E3"/>
    <w:multiLevelType w:val="hybridMultilevel"/>
    <w:tmpl w:val="153CF13C"/>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9">
    <w:nsid w:val="75A3406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3"/>
  </w:num>
  <w:num w:numId="3">
    <w:abstractNumId w:val="6"/>
  </w:num>
  <w:num w:numId="4">
    <w:abstractNumId w:val="4"/>
  </w:num>
  <w:num w:numId="5">
    <w:abstractNumId w:val="9"/>
  </w:num>
  <w:num w:numId="6">
    <w:abstractNumId w:val="9"/>
  </w:num>
  <w:num w:numId="7">
    <w:abstractNumId w:val="1"/>
  </w:num>
  <w:num w:numId="8">
    <w:abstractNumId w:val="7"/>
  </w:num>
  <w:num w:numId="9">
    <w:abstractNumId w:val="0"/>
  </w:num>
  <w:num w:numId="10">
    <w:abstractNumId w:val="8"/>
  </w:num>
  <w:num w:numId="11">
    <w:abstractNumId w:val="2"/>
  </w:num>
  <w:num w:numId="12">
    <w:abstractNumId w:val="9"/>
  </w:num>
  <w:num w:numId="13">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ong Tian">
    <w15:presenceInfo w15:providerId="None" w15:userId="Dong T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displayVertic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A3B"/>
    <w:rsid w:val="00001CA6"/>
    <w:rsid w:val="000179BF"/>
    <w:rsid w:val="00021224"/>
    <w:rsid w:val="0002197A"/>
    <w:rsid w:val="00031DB4"/>
    <w:rsid w:val="000378D1"/>
    <w:rsid w:val="0004207E"/>
    <w:rsid w:val="00044818"/>
    <w:rsid w:val="00046C21"/>
    <w:rsid w:val="000715A8"/>
    <w:rsid w:val="00073628"/>
    <w:rsid w:val="00074369"/>
    <w:rsid w:val="00077966"/>
    <w:rsid w:val="00083331"/>
    <w:rsid w:val="0009044D"/>
    <w:rsid w:val="00094DC4"/>
    <w:rsid w:val="000A5375"/>
    <w:rsid w:val="000B52BD"/>
    <w:rsid w:val="000C76B7"/>
    <w:rsid w:val="000C7C47"/>
    <w:rsid w:val="000D69CD"/>
    <w:rsid w:val="000F2608"/>
    <w:rsid w:val="000F4BA9"/>
    <w:rsid w:val="000F53ED"/>
    <w:rsid w:val="0010440E"/>
    <w:rsid w:val="001064A4"/>
    <w:rsid w:val="00121964"/>
    <w:rsid w:val="0012469A"/>
    <w:rsid w:val="00125F8D"/>
    <w:rsid w:val="001272C1"/>
    <w:rsid w:val="0014777E"/>
    <w:rsid w:val="00147FAE"/>
    <w:rsid w:val="00161143"/>
    <w:rsid w:val="00163318"/>
    <w:rsid w:val="00166627"/>
    <w:rsid w:val="0017004B"/>
    <w:rsid w:val="00180DE7"/>
    <w:rsid w:val="00192EB6"/>
    <w:rsid w:val="00195A58"/>
    <w:rsid w:val="00195CE2"/>
    <w:rsid w:val="001A15A2"/>
    <w:rsid w:val="001A183C"/>
    <w:rsid w:val="001A3A5D"/>
    <w:rsid w:val="001A69F6"/>
    <w:rsid w:val="001B3176"/>
    <w:rsid w:val="001B4C5F"/>
    <w:rsid w:val="001B7FF0"/>
    <w:rsid w:val="001C0BFB"/>
    <w:rsid w:val="001C268F"/>
    <w:rsid w:val="001C3CB4"/>
    <w:rsid w:val="001D0ECF"/>
    <w:rsid w:val="001D6D53"/>
    <w:rsid w:val="001D75BF"/>
    <w:rsid w:val="001E47B5"/>
    <w:rsid w:val="001F3BFB"/>
    <w:rsid w:val="001F5C6D"/>
    <w:rsid w:val="00201859"/>
    <w:rsid w:val="00202005"/>
    <w:rsid w:val="00202A02"/>
    <w:rsid w:val="00204026"/>
    <w:rsid w:val="00207E50"/>
    <w:rsid w:val="00211358"/>
    <w:rsid w:val="00212723"/>
    <w:rsid w:val="00212BEA"/>
    <w:rsid w:val="00213143"/>
    <w:rsid w:val="00224915"/>
    <w:rsid w:val="00224B2D"/>
    <w:rsid w:val="00242A52"/>
    <w:rsid w:val="00243A84"/>
    <w:rsid w:val="0024575A"/>
    <w:rsid w:val="002505C9"/>
    <w:rsid w:val="002520FD"/>
    <w:rsid w:val="002578C3"/>
    <w:rsid w:val="00261B03"/>
    <w:rsid w:val="002632CC"/>
    <w:rsid w:val="002638D3"/>
    <w:rsid w:val="002676E9"/>
    <w:rsid w:val="00277DBA"/>
    <w:rsid w:val="00280D87"/>
    <w:rsid w:val="0028592D"/>
    <w:rsid w:val="002876F0"/>
    <w:rsid w:val="002900DC"/>
    <w:rsid w:val="002C255C"/>
    <w:rsid w:val="002C3EBC"/>
    <w:rsid w:val="002C4F85"/>
    <w:rsid w:val="002C7D3F"/>
    <w:rsid w:val="002D1702"/>
    <w:rsid w:val="002D6EC3"/>
    <w:rsid w:val="002D7F18"/>
    <w:rsid w:val="002E2C19"/>
    <w:rsid w:val="0030560A"/>
    <w:rsid w:val="00307994"/>
    <w:rsid w:val="0031065B"/>
    <w:rsid w:val="003118CB"/>
    <w:rsid w:val="003118F9"/>
    <w:rsid w:val="00313E75"/>
    <w:rsid w:val="00317F93"/>
    <w:rsid w:val="00323BFD"/>
    <w:rsid w:val="00335F05"/>
    <w:rsid w:val="00342DDE"/>
    <w:rsid w:val="00346B72"/>
    <w:rsid w:val="00350623"/>
    <w:rsid w:val="00355324"/>
    <w:rsid w:val="00356C35"/>
    <w:rsid w:val="003661EE"/>
    <w:rsid w:val="0037487E"/>
    <w:rsid w:val="003748E5"/>
    <w:rsid w:val="0037692A"/>
    <w:rsid w:val="00380075"/>
    <w:rsid w:val="003834C2"/>
    <w:rsid w:val="00387241"/>
    <w:rsid w:val="00387795"/>
    <w:rsid w:val="00391961"/>
    <w:rsid w:val="0039340E"/>
    <w:rsid w:val="00396AD5"/>
    <w:rsid w:val="003A059C"/>
    <w:rsid w:val="003B0B93"/>
    <w:rsid w:val="003C22A0"/>
    <w:rsid w:val="003D2DF9"/>
    <w:rsid w:val="003D5878"/>
    <w:rsid w:val="003D6823"/>
    <w:rsid w:val="003E0917"/>
    <w:rsid w:val="003E1C4E"/>
    <w:rsid w:val="003E7087"/>
    <w:rsid w:val="003F4524"/>
    <w:rsid w:val="004032C6"/>
    <w:rsid w:val="00403B92"/>
    <w:rsid w:val="00413F5F"/>
    <w:rsid w:val="004169BD"/>
    <w:rsid w:val="00416B32"/>
    <w:rsid w:val="00416BE9"/>
    <w:rsid w:val="0042346E"/>
    <w:rsid w:val="0042350F"/>
    <w:rsid w:val="0042354B"/>
    <w:rsid w:val="00453EA7"/>
    <w:rsid w:val="00466170"/>
    <w:rsid w:val="00466E45"/>
    <w:rsid w:val="00467765"/>
    <w:rsid w:val="0047104E"/>
    <w:rsid w:val="004715CE"/>
    <w:rsid w:val="00475827"/>
    <w:rsid w:val="00480B7C"/>
    <w:rsid w:val="00490041"/>
    <w:rsid w:val="004A0270"/>
    <w:rsid w:val="004B2E8B"/>
    <w:rsid w:val="004B30CD"/>
    <w:rsid w:val="004B7696"/>
    <w:rsid w:val="004B76FA"/>
    <w:rsid w:val="004C1BBD"/>
    <w:rsid w:val="004C694D"/>
    <w:rsid w:val="004D0328"/>
    <w:rsid w:val="004D1E29"/>
    <w:rsid w:val="004D2ADC"/>
    <w:rsid w:val="004D6E04"/>
    <w:rsid w:val="004E134F"/>
    <w:rsid w:val="004E5529"/>
    <w:rsid w:val="004F6F24"/>
    <w:rsid w:val="004F743F"/>
    <w:rsid w:val="00507071"/>
    <w:rsid w:val="00512D15"/>
    <w:rsid w:val="005155FA"/>
    <w:rsid w:val="005240C9"/>
    <w:rsid w:val="0052469A"/>
    <w:rsid w:val="00527113"/>
    <w:rsid w:val="0052795C"/>
    <w:rsid w:val="00534287"/>
    <w:rsid w:val="0054425A"/>
    <w:rsid w:val="0054593A"/>
    <w:rsid w:val="00562023"/>
    <w:rsid w:val="005623B8"/>
    <w:rsid w:val="005762ED"/>
    <w:rsid w:val="00592D33"/>
    <w:rsid w:val="005A12F6"/>
    <w:rsid w:val="005B3A01"/>
    <w:rsid w:val="005C26B2"/>
    <w:rsid w:val="005C4BC2"/>
    <w:rsid w:val="005C7FFE"/>
    <w:rsid w:val="005D0119"/>
    <w:rsid w:val="005D49C4"/>
    <w:rsid w:val="005D6E09"/>
    <w:rsid w:val="005E2048"/>
    <w:rsid w:val="005E633A"/>
    <w:rsid w:val="005F52CD"/>
    <w:rsid w:val="005F5F53"/>
    <w:rsid w:val="00604404"/>
    <w:rsid w:val="00606370"/>
    <w:rsid w:val="0061272A"/>
    <w:rsid w:val="00620A85"/>
    <w:rsid w:val="00621DBC"/>
    <w:rsid w:val="006330A7"/>
    <w:rsid w:val="00633485"/>
    <w:rsid w:val="0064526F"/>
    <w:rsid w:val="00651CD2"/>
    <w:rsid w:val="0065765A"/>
    <w:rsid w:val="00662EFB"/>
    <w:rsid w:val="006643AB"/>
    <w:rsid w:val="0066690E"/>
    <w:rsid w:val="00666E54"/>
    <w:rsid w:val="006670C6"/>
    <w:rsid w:val="00683500"/>
    <w:rsid w:val="00683FE8"/>
    <w:rsid w:val="00684F7A"/>
    <w:rsid w:val="006961E7"/>
    <w:rsid w:val="006A157E"/>
    <w:rsid w:val="006B0199"/>
    <w:rsid w:val="006B0AFA"/>
    <w:rsid w:val="006B4E39"/>
    <w:rsid w:val="006C0482"/>
    <w:rsid w:val="006D05B0"/>
    <w:rsid w:val="006D1A30"/>
    <w:rsid w:val="006D46E8"/>
    <w:rsid w:val="006D51F8"/>
    <w:rsid w:val="006E750B"/>
    <w:rsid w:val="006F32C9"/>
    <w:rsid w:val="007014DC"/>
    <w:rsid w:val="00703C79"/>
    <w:rsid w:val="007075D6"/>
    <w:rsid w:val="00710951"/>
    <w:rsid w:val="00712EB6"/>
    <w:rsid w:val="00720F8A"/>
    <w:rsid w:val="00723F9D"/>
    <w:rsid w:val="00724BDE"/>
    <w:rsid w:val="0072529B"/>
    <w:rsid w:val="00733193"/>
    <w:rsid w:val="00733C02"/>
    <w:rsid w:val="00750C06"/>
    <w:rsid w:val="0075119B"/>
    <w:rsid w:val="00751B2E"/>
    <w:rsid w:val="00755371"/>
    <w:rsid w:val="00755BDC"/>
    <w:rsid w:val="00762298"/>
    <w:rsid w:val="00762B98"/>
    <w:rsid w:val="00763ADC"/>
    <w:rsid w:val="007643B7"/>
    <w:rsid w:val="007714A3"/>
    <w:rsid w:val="007737B3"/>
    <w:rsid w:val="007752A4"/>
    <w:rsid w:val="00793F82"/>
    <w:rsid w:val="007955C1"/>
    <w:rsid w:val="0079613D"/>
    <w:rsid w:val="007B0937"/>
    <w:rsid w:val="007B36EC"/>
    <w:rsid w:val="007C2076"/>
    <w:rsid w:val="007C2E78"/>
    <w:rsid w:val="007C3048"/>
    <w:rsid w:val="007C38E6"/>
    <w:rsid w:val="007F3ACC"/>
    <w:rsid w:val="00801B0E"/>
    <w:rsid w:val="00806071"/>
    <w:rsid w:val="0081798C"/>
    <w:rsid w:val="00821D83"/>
    <w:rsid w:val="00825069"/>
    <w:rsid w:val="00825E75"/>
    <w:rsid w:val="008449C7"/>
    <w:rsid w:val="00846EF5"/>
    <w:rsid w:val="00850915"/>
    <w:rsid w:val="008603C5"/>
    <w:rsid w:val="00862C86"/>
    <w:rsid w:val="0086641B"/>
    <w:rsid w:val="008674A6"/>
    <w:rsid w:val="00871ED7"/>
    <w:rsid w:val="008A1784"/>
    <w:rsid w:val="008A190C"/>
    <w:rsid w:val="008A6AC8"/>
    <w:rsid w:val="008A6F00"/>
    <w:rsid w:val="008B1FCE"/>
    <w:rsid w:val="008B525E"/>
    <w:rsid w:val="008C54E9"/>
    <w:rsid w:val="008C67C0"/>
    <w:rsid w:val="008C7A97"/>
    <w:rsid w:val="008D251B"/>
    <w:rsid w:val="008D3F50"/>
    <w:rsid w:val="008E0CA2"/>
    <w:rsid w:val="008E1EFF"/>
    <w:rsid w:val="008F0A3B"/>
    <w:rsid w:val="008F265C"/>
    <w:rsid w:val="008F32CD"/>
    <w:rsid w:val="008F4323"/>
    <w:rsid w:val="008F696F"/>
    <w:rsid w:val="008F6C78"/>
    <w:rsid w:val="008F6FB8"/>
    <w:rsid w:val="008F750A"/>
    <w:rsid w:val="009002E0"/>
    <w:rsid w:val="00900464"/>
    <w:rsid w:val="00904517"/>
    <w:rsid w:val="00904D53"/>
    <w:rsid w:val="00907EB1"/>
    <w:rsid w:val="00910B7F"/>
    <w:rsid w:val="00916B4C"/>
    <w:rsid w:val="009173BF"/>
    <w:rsid w:val="0092120C"/>
    <w:rsid w:val="00936860"/>
    <w:rsid w:val="00946580"/>
    <w:rsid w:val="009506B5"/>
    <w:rsid w:val="00951082"/>
    <w:rsid w:val="00952354"/>
    <w:rsid w:val="0096020E"/>
    <w:rsid w:val="00963EB4"/>
    <w:rsid w:val="0097124B"/>
    <w:rsid w:val="009758B7"/>
    <w:rsid w:val="00975DCA"/>
    <w:rsid w:val="00990ECB"/>
    <w:rsid w:val="00995F06"/>
    <w:rsid w:val="009A2F3C"/>
    <w:rsid w:val="009A6BD6"/>
    <w:rsid w:val="009B4691"/>
    <w:rsid w:val="009B4C02"/>
    <w:rsid w:val="009C024C"/>
    <w:rsid w:val="009C17E7"/>
    <w:rsid w:val="009C38EF"/>
    <w:rsid w:val="009C773B"/>
    <w:rsid w:val="009C7F50"/>
    <w:rsid w:val="009D08CB"/>
    <w:rsid w:val="009D3AC2"/>
    <w:rsid w:val="009F30D6"/>
    <w:rsid w:val="009F5B50"/>
    <w:rsid w:val="009F609D"/>
    <w:rsid w:val="009F64D0"/>
    <w:rsid w:val="00A0016F"/>
    <w:rsid w:val="00A00389"/>
    <w:rsid w:val="00A03DBB"/>
    <w:rsid w:val="00A05D3A"/>
    <w:rsid w:val="00A075F1"/>
    <w:rsid w:val="00A15B18"/>
    <w:rsid w:val="00A3340B"/>
    <w:rsid w:val="00A33B18"/>
    <w:rsid w:val="00A34DE4"/>
    <w:rsid w:val="00A413A5"/>
    <w:rsid w:val="00A5078E"/>
    <w:rsid w:val="00A5261F"/>
    <w:rsid w:val="00A6281F"/>
    <w:rsid w:val="00A7692D"/>
    <w:rsid w:val="00A843E2"/>
    <w:rsid w:val="00A85A3D"/>
    <w:rsid w:val="00A9213A"/>
    <w:rsid w:val="00A946E8"/>
    <w:rsid w:val="00A952F4"/>
    <w:rsid w:val="00AA0009"/>
    <w:rsid w:val="00AA07A8"/>
    <w:rsid w:val="00AA1EC0"/>
    <w:rsid w:val="00AA59CB"/>
    <w:rsid w:val="00AB1544"/>
    <w:rsid w:val="00AE69D7"/>
    <w:rsid w:val="00B01655"/>
    <w:rsid w:val="00B1221C"/>
    <w:rsid w:val="00B13CB2"/>
    <w:rsid w:val="00B32135"/>
    <w:rsid w:val="00B374DF"/>
    <w:rsid w:val="00B44F73"/>
    <w:rsid w:val="00B45E8B"/>
    <w:rsid w:val="00B54CE0"/>
    <w:rsid w:val="00B562A1"/>
    <w:rsid w:val="00B56BAB"/>
    <w:rsid w:val="00B61159"/>
    <w:rsid w:val="00B638EA"/>
    <w:rsid w:val="00B67D1D"/>
    <w:rsid w:val="00B71233"/>
    <w:rsid w:val="00B73E6C"/>
    <w:rsid w:val="00B91269"/>
    <w:rsid w:val="00B95A42"/>
    <w:rsid w:val="00B96AE6"/>
    <w:rsid w:val="00BA02B3"/>
    <w:rsid w:val="00BA13F3"/>
    <w:rsid w:val="00BA142A"/>
    <w:rsid w:val="00BC3FB6"/>
    <w:rsid w:val="00BC79EA"/>
    <w:rsid w:val="00BD05A3"/>
    <w:rsid w:val="00BD05C9"/>
    <w:rsid w:val="00BE0FA4"/>
    <w:rsid w:val="00BE56C3"/>
    <w:rsid w:val="00BE7E48"/>
    <w:rsid w:val="00BF4635"/>
    <w:rsid w:val="00BF48D5"/>
    <w:rsid w:val="00C048D2"/>
    <w:rsid w:val="00C109FF"/>
    <w:rsid w:val="00C20A21"/>
    <w:rsid w:val="00C300DA"/>
    <w:rsid w:val="00C321C0"/>
    <w:rsid w:val="00C33C07"/>
    <w:rsid w:val="00C42BBC"/>
    <w:rsid w:val="00C438FB"/>
    <w:rsid w:val="00C43A7C"/>
    <w:rsid w:val="00C44FA7"/>
    <w:rsid w:val="00C607FC"/>
    <w:rsid w:val="00C64499"/>
    <w:rsid w:val="00C706E6"/>
    <w:rsid w:val="00C736FD"/>
    <w:rsid w:val="00C7391D"/>
    <w:rsid w:val="00C73DB0"/>
    <w:rsid w:val="00C74AE6"/>
    <w:rsid w:val="00C81503"/>
    <w:rsid w:val="00C8220B"/>
    <w:rsid w:val="00C91342"/>
    <w:rsid w:val="00C9624B"/>
    <w:rsid w:val="00CA411D"/>
    <w:rsid w:val="00CA434E"/>
    <w:rsid w:val="00CA6886"/>
    <w:rsid w:val="00CA6D4C"/>
    <w:rsid w:val="00CB1503"/>
    <w:rsid w:val="00CB4647"/>
    <w:rsid w:val="00CC21B5"/>
    <w:rsid w:val="00CD13AE"/>
    <w:rsid w:val="00CD2D71"/>
    <w:rsid w:val="00CE3B53"/>
    <w:rsid w:val="00CE43D5"/>
    <w:rsid w:val="00D1201B"/>
    <w:rsid w:val="00D14F5F"/>
    <w:rsid w:val="00D17D0B"/>
    <w:rsid w:val="00D23FE5"/>
    <w:rsid w:val="00D31269"/>
    <w:rsid w:val="00D36DDE"/>
    <w:rsid w:val="00D5119B"/>
    <w:rsid w:val="00D55FED"/>
    <w:rsid w:val="00D60B62"/>
    <w:rsid w:val="00D663D1"/>
    <w:rsid w:val="00D702A0"/>
    <w:rsid w:val="00D73060"/>
    <w:rsid w:val="00D74DC4"/>
    <w:rsid w:val="00D7555D"/>
    <w:rsid w:val="00D765F6"/>
    <w:rsid w:val="00D82E45"/>
    <w:rsid w:val="00D953E7"/>
    <w:rsid w:val="00D95B30"/>
    <w:rsid w:val="00D95EC4"/>
    <w:rsid w:val="00DA1F2D"/>
    <w:rsid w:val="00DA55EA"/>
    <w:rsid w:val="00DA62B2"/>
    <w:rsid w:val="00DA6AED"/>
    <w:rsid w:val="00DB0F78"/>
    <w:rsid w:val="00DB64F9"/>
    <w:rsid w:val="00DB6CFB"/>
    <w:rsid w:val="00DC371C"/>
    <w:rsid w:val="00DC6C99"/>
    <w:rsid w:val="00DD1AF5"/>
    <w:rsid w:val="00DD2B4F"/>
    <w:rsid w:val="00DD323B"/>
    <w:rsid w:val="00DE58B5"/>
    <w:rsid w:val="00DE7636"/>
    <w:rsid w:val="00DF1909"/>
    <w:rsid w:val="00E00FC5"/>
    <w:rsid w:val="00E0315D"/>
    <w:rsid w:val="00E05D02"/>
    <w:rsid w:val="00E06332"/>
    <w:rsid w:val="00E13DD3"/>
    <w:rsid w:val="00E16676"/>
    <w:rsid w:val="00E204AF"/>
    <w:rsid w:val="00E20A70"/>
    <w:rsid w:val="00E2254C"/>
    <w:rsid w:val="00E36DCC"/>
    <w:rsid w:val="00E41328"/>
    <w:rsid w:val="00E52F49"/>
    <w:rsid w:val="00E5366B"/>
    <w:rsid w:val="00E562EF"/>
    <w:rsid w:val="00E57059"/>
    <w:rsid w:val="00E61C48"/>
    <w:rsid w:val="00E65D47"/>
    <w:rsid w:val="00E70AB9"/>
    <w:rsid w:val="00E80CF5"/>
    <w:rsid w:val="00E81744"/>
    <w:rsid w:val="00E91EE5"/>
    <w:rsid w:val="00E929A7"/>
    <w:rsid w:val="00E94190"/>
    <w:rsid w:val="00E9683E"/>
    <w:rsid w:val="00EB1FA6"/>
    <w:rsid w:val="00EB277D"/>
    <w:rsid w:val="00EB2897"/>
    <w:rsid w:val="00EB4FC8"/>
    <w:rsid w:val="00EB53C0"/>
    <w:rsid w:val="00EB67C0"/>
    <w:rsid w:val="00EC3420"/>
    <w:rsid w:val="00ED1C67"/>
    <w:rsid w:val="00ED4CD4"/>
    <w:rsid w:val="00EE54E0"/>
    <w:rsid w:val="00EF061E"/>
    <w:rsid w:val="00EF7B81"/>
    <w:rsid w:val="00F15D5E"/>
    <w:rsid w:val="00F27A03"/>
    <w:rsid w:val="00F321FE"/>
    <w:rsid w:val="00F418CD"/>
    <w:rsid w:val="00F42EA6"/>
    <w:rsid w:val="00F43406"/>
    <w:rsid w:val="00F50CF5"/>
    <w:rsid w:val="00F51D77"/>
    <w:rsid w:val="00F53899"/>
    <w:rsid w:val="00F77667"/>
    <w:rsid w:val="00F80308"/>
    <w:rsid w:val="00F8138E"/>
    <w:rsid w:val="00F8585F"/>
    <w:rsid w:val="00F87773"/>
    <w:rsid w:val="00F9616A"/>
    <w:rsid w:val="00FA6C5E"/>
    <w:rsid w:val="00FB52D1"/>
    <w:rsid w:val="00FC010D"/>
    <w:rsid w:val="00FC295D"/>
    <w:rsid w:val="00FC46E0"/>
    <w:rsid w:val="00FD078D"/>
    <w:rsid w:val="00FD1827"/>
    <w:rsid w:val="00FD631A"/>
    <w:rsid w:val="00FE2CCB"/>
    <w:rsid w:val="00FE4BAA"/>
    <w:rsid w:val="00FF1975"/>
    <w:rsid w:val="00FF4EE5"/>
  </w:rsids>
  <m:mathPr>
    <m:mathFont m:val="Cambria Math"/>
    <m:brkBin m:val="before"/>
    <m:brkBinSub m:val="--"/>
    <m:smallFrac/>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ADC"/>
    <w:pPr>
      <w:jc w:val="both"/>
    </w:pPr>
    <w:rPr>
      <w:sz w:val="24"/>
      <w:szCs w:val="24"/>
      <w:lang w:eastAsia="en-US"/>
    </w:rPr>
  </w:style>
  <w:style w:type="paragraph" w:styleId="Heading1">
    <w:name w:val="heading 1"/>
    <w:basedOn w:val="Normal"/>
    <w:next w:val="Normal"/>
    <w:link w:val="Heading1Char"/>
    <w:uiPriority w:val="9"/>
    <w:qFormat/>
    <w:rsid w:val="004D2ADC"/>
    <w:pPr>
      <w:keepNext/>
      <w:numPr>
        <w:numId w:val="1"/>
      </w:numPr>
      <w:spacing w:before="240" w:after="60"/>
      <w:outlineLvl w:val="0"/>
    </w:pPr>
    <w:rPr>
      <w:rFonts w:ascii="Calibri" w:eastAsia="Times New Roman" w:hAnsi="Calibri"/>
      <w:b/>
      <w:bCs/>
      <w:kern w:val="32"/>
      <w:sz w:val="32"/>
      <w:szCs w:val="32"/>
    </w:rPr>
  </w:style>
  <w:style w:type="paragraph" w:styleId="Heading2">
    <w:name w:val="heading 2"/>
    <w:basedOn w:val="Normal"/>
    <w:next w:val="Normal"/>
    <w:link w:val="Heading2Char"/>
    <w:uiPriority w:val="9"/>
    <w:qFormat/>
    <w:rsid w:val="004D2ADC"/>
    <w:pPr>
      <w:keepNext/>
      <w:numPr>
        <w:ilvl w:val="1"/>
        <w:numId w:val="1"/>
      </w:numPr>
      <w:spacing w:before="240" w:after="60"/>
      <w:outlineLvl w:val="1"/>
    </w:pPr>
    <w:rPr>
      <w:rFonts w:ascii="Calibri" w:eastAsia="Times New Roman" w:hAnsi="Calibri"/>
      <w:b/>
      <w:bCs/>
      <w:i/>
      <w:iCs/>
      <w:sz w:val="28"/>
      <w:szCs w:val="28"/>
    </w:rPr>
  </w:style>
  <w:style w:type="paragraph" w:styleId="Heading3">
    <w:name w:val="heading 3"/>
    <w:basedOn w:val="Normal"/>
    <w:next w:val="Normal"/>
    <w:link w:val="Heading3Char"/>
    <w:uiPriority w:val="9"/>
    <w:qFormat/>
    <w:rsid w:val="004D2ADC"/>
    <w:pPr>
      <w:keepNext/>
      <w:numPr>
        <w:ilvl w:val="2"/>
        <w:numId w:val="1"/>
      </w:numPr>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qFormat/>
    <w:rsid w:val="004D2ADC"/>
    <w:pPr>
      <w:keepNext/>
      <w:numPr>
        <w:ilvl w:val="3"/>
        <w:numId w:val="1"/>
      </w:numPr>
      <w:spacing w:before="240" w:after="60"/>
      <w:outlineLvl w:val="3"/>
    </w:pPr>
    <w:rPr>
      <w:rFonts w:ascii="Cambria" w:eastAsia="Times New Roman" w:hAnsi="Cambria"/>
      <w:b/>
      <w:bCs/>
      <w:sz w:val="28"/>
      <w:szCs w:val="28"/>
    </w:rPr>
  </w:style>
  <w:style w:type="paragraph" w:styleId="Heading5">
    <w:name w:val="heading 5"/>
    <w:basedOn w:val="Normal"/>
    <w:next w:val="Normal"/>
    <w:link w:val="Heading5Char"/>
    <w:uiPriority w:val="9"/>
    <w:qFormat/>
    <w:rsid w:val="004D2ADC"/>
    <w:pPr>
      <w:numPr>
        <w:ilvl w:val="4"/>
        <w:numId w:val="1"/>
      </w:numPr>
      <w:spacing w:before="240" w:after="60"/>
      <w:outlineLvl w:val="4"/>
    </w:pPr>
    <w:rPr>
      <w:rFonts w:ascii="Cambria" w:eastAsia="Times New Roman" w:hAnsi="Cambria"/>
      <w:b/>
      <w:bCs/>
      <w:i/>
      <w:iCs/>
      <w:sz w:val="26"/>
      <w:szCs w:val="26"/>
    </w:rPr>
  </w:style>
  <w:style w:type="paragraph" w:styleId="Heading6">
    <w:name w:val="heading 6"/>
    <w:basedOn w:val="Normal"/>
    <w:next w:val="Normal"/>
    <w:link w:val="Heading6Char"/>
    <w:uiPriority w:val="9"/>
    <w:qFormat/>
    <w:rsid w:val="004D2ADC"/>
    <w:pPr>
      <w:numPr>
        <w:ilvl w:val="5"/>
        <w:numId w:val="1"/>
      </w:numPr>
      <w:spacing w:before="240" w:after="60"/>
      <w:outlineLvl w:val="5"/>
    </w:pPr>
    <w:rPr>
      <w:rFonts w:ascii="Cambria" w:eastAsia="Times New Roman" w:hAnsi="Cambria"/>
      <w:b/>
      <w:bCs/>
      <w:sz w:val="22"/>
      <w:szCs w:val="22"/>
    </w:rPr>
  </w:style>
  <w:style w:type="paragraph" w:styleId="Heading7">
    <w:name w:val="heading 7"/>
    <w:basedOn w:val="Normal"/>
    <w:next w:val="Normal"/>
    <w:link w:val="Heading7Char"/>
    <w:uiPriority w:val="9"/>
    <w:qFormat/>
    <w:rsid w:val="004D2ADC"/>
    <w:pPr>
      <w:numPr>
        <w:ilvl w:val="6"/>
        <w:numId w:val="1"/>
      </w:numPr>
      <w:spacing w:before="240" w:after="60"/>
      <w:outlineLvl w:val="6"/>
    </w:pPr>
    <w:rPr>
      <w:rFonts w:ascii="Cambria" w:eastAsia="Times New Roman" w:hAnsi="Cambria"/>
    </w:rPr>
  </w:style>
  <w:style w:type="paragraph" w:styleId="Heading8">
    <w:name w:val="heading 8"/>
    <w:basedOn w:val="Normal"/>
    <w:next w:val="Normal"/>
    <w:link w:val="Heading8Char"/>
    <w:uiPriority w:val="9"/>
    <w:qFormat/>
    <w:rsid w:val="004D2ADC"/>
    <w:pPr>
      <w:numPr>
        <w:ilvl w:val="7"/>
        <w:numId w:val="1"/>
      </w:numPr>
      <w:spacing w:before="240" w:after="60"/>
      <w:outlineLvl w:val="7"/>
    </w:pPr>
    <w:rPr>
      <w:rFonts w:ascii="Cambria" w:eastAsia="Times New Roman" w:hAnsi="Cambria"/>
      <w:i/>
      <w:iCs/>
    </w:rPr>
  </w:style>
  <w:style w:type="paragraph" w:styleId="Heading9">
    <w:name w:val="heading 9"/>
    <w:basedOn w:val="Normal"/>
    <w:next w:val="Normal"/>
    <w:link w:val="Heading9Char"/>
    <w:uiPriority w:val="9"/>
    <w:qFormat/>
    <w:rsid w:val="004D2ADC"/>
    <w:pPr>
      <w:numPr>
        <w:ilvl w:val="8"/>
        <w:numId w:val="1"/>
      </w:numPr>
      <w:spacing w:before="240" w:after="60"/>
      <w:outlineLvl w:val="8"/>
    </w:pPr>
    <w:rPr>
      <w:rFonts w:ascii="Calibri" w:eastAsia="Times New Roman"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D2A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4D2ADC"/>
    <w:rPr>
      <w:rFonts w:ascii="Calibri" w:eastAsia="Times New Roman" w:hAnsi="Calibri"/>
      <w:b/>
      <w:bCs/>
      <w:kern w:val="32"/>
      <w:sz w:val="32"/>
      <w:szCs w:val="32"/>
      <w:lang w:eastAsia="en-US"/>
    </w:rPr>
  </w:style>
  <w:style w:type="character" w:customStyle="1" w:styleId="Heading2Char">
    <w:name w:val="Heading 2 Char"/>
    <w:link w:val="Heading2"/>
    <w:uiPriority w:val="9"/>
    <w:semiHidden/>
    <w:rsid w:val="004D2ADC"/>
    <w:rPr>
      <w:rFonts w:ascii="Calibri" w:eastAsia="Times New Roman" w:hAnsi="Calibri" w:cs="Times New Roman"/>
      <w:b/>
      <w:bCs/>
      <w:i/>
      <w:iCs/>
      <w:sz w:val="28"/>
      <w:szCs w:val="28"/>
    </w:rPr>
  </w:style>
  <w:style w:type="character" w:customStyle="1" w:styleId="Heading3Char">
    <w:name w:val="Heading 3 Char"/>
    <w:link w:val="Heading3"/>
    <w:uiPriority w:val="9"/>
    <w:semiHidden/>
    <w:rsid w:val="004D2ADC"/>
    <w:rPr>
      <w:rFonts w:ascii="Calibri" w:eastAsia="Times New Roman" w:hAnsi="Calibri" w:cs="Times New Roman"/>
      <w:b/>
      <w:bCs/>
      <w:sz w:val="26"/>
      <w:szCs w:val="26"/>
    </w:rPr>
  </w:style>
  <w:style w:type="character" w:customStyle="1" w:styleId="Heading4Char">
    <w:name w:val="Heading 4 Char"/>
    <w:link w:val="Heading4"/>
    <w:uiPriority w:val="9"/>
    <w:semiHidden/>
    <w:rsid w:val="004D2ADC"/>
    <w:rPr>
      <w:rFonts w:ascii="Cambria" w:eastAsia="Times New Roman" w:hAnsi="Cambria" w:cs="Times New Roman"/>
      <w:b/>
      <w:bCs/>
      <w:sz w:val="28"/>
      <w:szCs w:val="28"/>
    </w:rPr>
  </w:style>
  <w:style w:type="character" w:customStyle="1" w:styleId="Heading5Char">
    <w:name w:val="Heading 5 Char"/>
    <w:link w:val="Heading5"/>
    <w:uiPriority w:val="9"/>
    <w:semiHidden/>
    <w:rsid w:val="004D2ADC"/>
    <w:rPr>
      <w:rFonts w:ascii="Cambria" w:eastAsia="Times New Roman" w:hAnsi="Cambria" w:cs="Times New Roman"/>
      <w:b/>
      <w:bCs/>
      <w:i/>
      <w:iCs/>
      <w:sz w:val="26"/>
      <w:szCs w:val="26"/>
    </w:rPr>
  </w:style>
  <w:style w:type="character" w:customStyle="1" w:styleId="Heading6Char">
    <w:name w:val="Heading 6 Char"/>
    <w:link w:val="Heading6"/>
    <w:uiPriority w:val="9"/>
    <w:semiHidden/>
    <w:rsid w:val="004D2ADC"/>
    <w:rPr>
      <w:rFonts w:ascii="Cambria" w:eastAsia="Times New Roman" w:hAnsi="Cambria" w:cs="Times New Roman"/>
      <w:b/>
      <w:bCs/>
      <w:sz w:val="22"/>
      <w:szCs w:val="22"/>
    </w:rPr>
  </w:style>
  <w:style w:type="character" w:customStyle="1" w:styleId="Heading7Char">
    <w:name w:val="Heading 7 Char"/>
    <w:link w:val="Heading7"/>
    <w:uiPriority w:val="9"/>
    <w:semiHidden/>
    <w:rsid w:val="004D2ADC"/>
    <w:rPr>
      <w:rFonts w:ascii="Cambria" w:eastAsia="Times New Roman" w:hAnsi="Cambria" w:cs="Times New Roman"/>
      <w:sz w:val="24"/>
      <w:szCs w:val="24"/>
    </w:rPr>
  </w:style>
  <w:style w:type="character" w:customStyle="1" w:styleId="Heading8Char">
    <w:name w:val="Heading 8 Char"/>
    <w:link w:val="Heading8"/>
    <w:uiPriority w:val="9"/>
    <w:semiHidden/>
    <w:rsid w:val="004D2ADC"/>
    <w:rPr>
      <w:rFonts w:ascii="Cambria" w:eastAsia="Times New Roman" w:hAnsi="Cambria" w:cs="Times New Roman"/>
      <w:i/>
      <w:iCs/>
      <w:sz w:val="24"/>
      <w:szCs w:val="24"/>
    </w:rPr>
  </w:style>
  <w:style w:type="character" w:customStyle="1" w:styleId="Heading9Char">
    <w:name w:val="Heading 9 Char"/>
    <w:link w:val="Heading9"/>
    <w:uiPriority w:val="9"/>
    <w:semiHidden/>
    <w:rsid w:val="004D2ADC"/>
    <w:rPr>
      <w:rFonts w:ascii="Calibri" w:eastAsia="Times New Roman" w:hAnsi="Calibri" w:cs="Times New Roman"/>
      <w:sz w:val="22"/>
      <w:szCs w:val="22"/>
    </w:rPr>
  </w:style>
  <w:style w:type="paragraph" w:styleId="Header">
    <w:name w:val="header"/>
    <w:basedOn w:val="Normal"/>
    <w:link w:val="HeaderChar"/>
    <w:uiPriority w:val="99"/>
    <w:unhideWhenUsed/>
    <w:rsid w:val="004D2ADC"/>
    <w:pPr>
      <w:tabs>
        <w:tab w:val="center" w:pos="4252"/>
        <w:tab w:val="right" w:pos="8504"/>
      </w:tabs>
      <w:snapToGrid w:val="0"/>
    </w:pPr>
  </w:style>
  <w:style w:type="character" w:customStyle="1" w:styleId="HeaderChar">
    <w:name w:val="Header Char"/>
    <w:link w:val="Header"/>
    <w:uiPriority w:val="99"/>
    <w:rsid w:val="004D2ADC"/>
    <w:rPr>
      <w:sz w:val="24"/>
      <w:szCs w:val="24"/>
      <w:lang w:eastAsia="en-US"/>
    </w:rPr>
  </w:style>
  <w:style w:type="paragraph" w:styleId="Footer">
    <w:name w:val="footer"/>
    <w:basedOn w:val="Normal"/>
    <w:link w:val="FooterChar"/>
    <w:uiPriority w:val="99"/>
    <w:unhideWhenUsed/>
    <w:rsid w:val="004D2ADC"/>
    <w:pPr>
      <w:tabs>
        <w:tab w:val="center" w:pos="4252"/>
        <w:tab w:val="right" w:pos="8504"/>
      </w:tabs>
      <w:snapToGrid w:val="0"/>
    </w:pPr>
  </w:style>
  <w:style w:type="character" w:customStyle="1" w:styleId="FooterChar">
    <w:name w:val="Footer Char"/>
    <w:link w:val="Footer"/>
    <w:uiPriority w:val="99"/>
    <w:rsid w:val="004D2ADC"/>
    <w:rPr>
      <w:sz w:val="24"/>
      <w:szCs w:val="24"/>
      <w:lang w:eastAsia="en-US"/>
    </w:rPr>
  </w:style>
  <w:style w:type="paragraph" w:styleId="ListParagraph">
    <w:name w:val="List Paragraph"/>
    <w:basedOn w:val="Normal"/>
    <w:uiPriority w:val="72"/>
    <w:rsid w:val="003E1C4E"/>
    <w:pPr>
      <w:ind w:left="720"/>
      <w:contextualSpacing/>
    </w:pPr>
  </w:style>
  <w:style w:type="character" w:styleId="Hyperlink">
    <w:name w:val="Hyperlink"/>
    <w:uiPriority w:val="99"/>
    <w:unhideWhenUsed/>
    <w:rsid w:val="00EB1FA6"/>
    <w:rPr>
      <w:color w:val="0563C1"/>
      <w:u w:val="single"/>
    </w:rPr>
  </w:style>
  <w:style w:type="character" w:styleId="FollowedHyperlink">
    <w:name w:val="FollowedHyperlink"/>
    <w:uiPriority w:val="99"/>
    <w:semiHidden/>
    <w:unhideWhenUsed/>
    <w:rsid w:val="00EB1FA6"/>
    <w:rPr>
      <w:color w:val="954F72"/>
      <w:u w:val="single"/>
    </w:rPr>
  </w:style>
  <w:style w:type="paragraph" w:styleId="Caption">
    <w:name w:val="caption"/>
    <w:basedOn w:val="Normal"/>
    <w:next w:val="Normal"/>
    <w:uiPriority w:val="99"/>
    <w:unhideWhenUsed/>
    <w:qFormat/>
    <w:rsid w:val="00963EB4"/>
    <w:rPr>
      <w:b/>
      <w:bCs/>
      <w:sz w:val="20"/>
      <w:szCs w:val="20"/>
    </w:rPr>
  </w:style>
  <w:style w:type="paragraph" w:styleId="FootnoteText">
    <w:name w:val="footnote text"/>
    <w:basedOn w:val="Normal"/>
    <w:link w:val="FootnoteTextChar"/>
    <w:uiPriority w:val="99"/>
    <w:rsid w:val="006643AB"/>
    <w:pPr>
      <w:widowControl w:val="0"/>
      <w:autoSpaceDE w:val="0"/>
      <w:autoSpaceDN w:val="0"/>
      <w:adjustRightInd w:val="0"/>
      <w:ind w:left="397" w:hanging="113"/>
      <w:jc w:val="left"/>
    </w:pPr>
    <w:rPr>
      <w:rFonts w:eastAsia="DengXian"/>
      <w:noProof/>
      <w:sz w:val="20"/>
      <w:szCs w:val="20"/>
      <w:lang w:eastAsia="zh-CN"/>
    </w:rPr>
  </w:style>
  <w:style w:type="character" w:customStyle="1" w:styleId="FootnoteTextChar">
    <w:name w:val="Footnote Text Char"/>
    <w:link w:val="FootnoteText"/>
    <w:uiPriority w:val="99"/>
    <w:rsid w:val="006643AB"/>
    <w:rPr>
      <w:rFonts w:eastAsia="DengXian"/>
      <w:noProof/>
      <w:lang w:eastAsia="zh-CN"/>
    </w:rPr>
  </w:style>
  <w:style w:type="character" w:styleId="FootnoteReference">
    <w:name w:val="footnote reference"/>
    <w:uiPriority w:val="99"/>
    <w:semiHidden/>
    <w:unhideWhenUsed/>
    <w:rsid w:val="006643AB"/>
    <w:rPr>
      <w:vertAlign w:val="superscript"/>
    </w:rPr>
  </w:style>
  <w:style w:type="paragraph" w:customStyle="1" w:styleId="centerpar">
    <w:name w:val="centerpar"/>
    <w:basedOn w:val="Normal"/>
    <w:uiPriority w:val="99"/>
    <w:rsid w:val="006643AB"/>
    <w:pPr>
      <w:keepLines/>
      <w:autoSpaceDE w:val="0"/>
      <w:autoSpaceDN w:val="0"/>
      <w:adjustRightInd w:val="0"/>
      <w:spacing w:before="120" w:after="120"/>
      <w:jc w:val="center"/>
    </w:pPr>
    <w:rPr>
      <w:rFonts w:eastAsia="DengXian"/>
      <w:noProof/>
      <w:lang w:eastAsia="zh-CN"/>
    </w:rPr>
  </w:style>
  <w:style w:type="paragraph" w:customStyle="1" w:styleId="equationNum">
    <w:name w:val="equationNum"/>
    <w:basedOn w:val="Normal"/>
    <w:next w:val="Normal"/>
    <w:uiPriority w:val="99"/>
    <w:rsid w:val="006643AB"/>
    <w:pPr>
      <w:keepLines/>
      <w:autoSpaceDE w:val="0"/>
      <w:autoSpaceDN w:val="0"/>
      <w:adjustRightInd w:val="0"/>
      <w:spacing w:before="120" w:after="120"/>
      <w:jc w:val="left"/>
    </w:pPr>
    <w:rPr>
      <w:rFonts w:eastAsia="DengXian"/>
      <w:noProof/>
      <w:lang w:eastAsia="zh-CN"/>
    </w:rPr>
  </w:style>
  <w:style w:type="paragraph" w:customStyle="1" w:styleId="Figure">
    <w:name w:val="Figure"/>
    <w:basedOn w:val="Normal"/>
    <w:next w:val="Normal"/>
    <w:uiPriority w:val="99"/>
    <w:rsid w:val="006643AB"/>
    <w:pPr>
      <w:keepLines/>
      <w:autoSpaceDE w:val="0"/>
      <w:autoSpaceDN w:val="0"/>
      <w:adjustRightInd w:val="0"/>
      <w:spacing w:before="120"/>
      <w:jc w:val="center"/>
    </w:pPr>
    <w:rPr>
      <w:rFonts w:eastAsia="DengXian"/>
      <w:noProof/>
      <w:sz w:val="20"/>
      <w:szCs w:val="20"/>
      <w:lang w:eastAsia="zh-CN"/>
    </w:rPr>
  </w:style>
  <w:style w:type="paragraph" w:customStyle="1" w:styleId="bibitem">
    <w:name w:val="bibitem"/>
    <w:basedOn w:val="Normal"/>
    <w:uiPriority w:val="99"/>
    <w:rsid w:val="0002197A"/>
    <w:pPr>
      <w:widowControl w:val="0"/>
      <w:autoSpaceDE w:val="0"/>
      <w:autoSpaceDN w:val="0"/>
      <w:adjustRightInd w:val="0"/>
      <w:ind w:left="567" w:hanging="567"/>
      <w:jc w:val="left"/>
    </w:pPr>
    <w:rPr>
      <w:rFonts w:eastAsia="Times New Roman"/>
      <w:noProof/>
      <w:sz w:val="20"/>
      <w:szCs w:val="20"/>
      <w:lang w:eastAsia="zh-CN"/>
    </w:rPr>
  </w:style>
  <w:style w:type="paragraph" w:customStyle="1" w:styleId="Table">
    <w:name w:val="Table"/>
    <w:basedOn w:val="Normal"/>
    <w:uiPriority w:val="99"/>
    <w:rsid w:val="0002197A"/>
    <w:pPr>
      <w:keepLines/>
      <w:autoSpaceDE w:val="0"/>
      <w:autoSpaceDN w:val="0"/>
      <w:adjustRightInd w:val="0"/>
      <w:spacing w:before="120"/>
      <w:jc w:val="center"/>
    </w:pPr>
    <w:rPr>
      <w:rFonts w:eastAsia="Times New Roman"/>
      <w:noProof/>
      <w:sz w:val="20"/>
      <w:szCs w:val="20"/>
      <w:lang w:eastAsia="zh-CN"/>
    </w:rPr>
  </w:style>
  <w:style w:type="paragraph" w:styleId="List">
    <w:name w:val="List"/>
    <w:basedOn w:val="Normal"/>
    <w:uiPriority w:val="99"/>
    <w:rsid w:val="00BA02B3"/>
    <w:pPr>
      <w:tabs>
        <w:tab w:val="left" w:pos="283"/>
      </w:tabs>
      <w:autoSpaceDE w:val="0"/>
      <w:autoSpaceDN w:val="0"/>
      <w:adjustRightInd w:val="0"/>
      <w:spacing w:after="120"/>
      <w:ind w:left="283" w:hanging="283"/>
      <w:jc w:val="left"/>
    </w:pPr>
    <w:rPr>
      <w:rFonts w:eastAsia="Times New Roman"/>
      <w:noProof/>
      <w:sz w:val="20"/>
      <w:szCs w:val="20"/>
      <w:lang w:eastAsia="zh-CN"/>
    </w:rPr>
  </w:style>
  <w:style w:type="paragraph" w:styleId="BalloonText">
    <w:name w:val="Balloon Text"/>
    <w:basedOn w:val="Normal"/>
    <w:link w:val="BalloonTextChar"/>
    <w:uiPriority w:val="99"/>
    <w:semiHidden/>
    <w:unhideWhenUsed/>
    <w:rsid w:val="00387795"/>
    <w:rPr>
      <w:sz w:val="18"/>
      <w:szCs w:val="18"/>
    </w:rPr>
  </w:style>
  <w:style w:type="character" w:customStyle="1" w:styleId="BalloonTextChar">
    <w:name w:val="Balloon Text Char"/>
    <w:link w:val="BalloonText"/>
    <w:uiPriority w:val="99"/>
    <w:semiHidden/>
    <w:rsid w:val="00387795"/>
    <w:rPr>
      <w:sz w:val="18"/>
      <w:szCs w:val="18"/>
      <w:lang w:eastAsia="en-US"/>
    </w:rPr>
  </w:style>
  <w:style w:type="paragraph" w:customStyle="1" w:styleId="ColorfulList-Accent11">
    <w:name w:val="Colorful List - Accent 11"/>
    <w:basedOn w:val="Normal"/>
    <w:uiPriority w:val="34"/>
    <w:qFormat/>
    <w:rsid w:val="00001CA6"/>
    <w:pPr>
      <w:ind w:left="720"/>
      <w:contextualSpacing/>
      <w:jc w:val="left"/>
    </w:pPr>
    <w:rPr>
      <w:rFonts w:eastAsia="Times New Roman"/>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ADC"/>
    <w:pPr>
      <w:jc w:val="both"/>
    </w:pPr>
    <w:rPr>
      <w:sz w:val="24"/>
      <w:szCs w:val="24"/>
      <w:lang w:eastAsia="en-US"/>
    </w:rPr>
  </w:style>
  <w:style w:type="paragraph" w:styleId="Heading1">
    <w:name w:val="heading 1"/>
    <w:basedOn w:val="Normal"/>
    <w:next w:val="Normal"/>
    <w:link w:val="Heading1Char"/>
    <w:uiPriority w:val="9"/>
    <w:qFormat/>
    <w:rsid w:val="004D2ADC"/>
    <w:pPr>
      <w:keepNext/>
      <w:numPr>
        <w:numId w:val="1"/>
      </w:numPr>
      <w:spacing w:before="240" w:after="60"/>
      <w:outlineLvl w:val="0"/>
    </w:pPr>
    <w:rPr>
      <w:rFonts w:ascii="Calibri" w:eastAsia="Times New Roman" w:hAnsi="Calibri"/>
      <w:b/>
      <w:bCs/>
      <w:kern w:val="32"/>
      <w:sz w:val="32"/>
      <w:szCs w:val="32"/>
    </w:rPr>
  </w:style>
  <w:style w:type="paragraph" w:styleId="Heading2">
    <w:name w:val="heading 2"/>
    <w:basedOn w:val="Normal"/>
    <w:next w:val="Normal"/>
    <w:link w:val="Heading2Char"/>
    <w:uiPriority w:val="9"/>
    <w:qFormat/>
    <w:rsid w:val="004D2ADC"/>
    <w:pPr>
      <w:keepNext/>
      <w:numPr>
        <w:ilvl w:val="1"/>
        <w:numId w:val="1"/>
      </w:numPr>
      <w:spacing w:before="240" w:after="60"/>
      <w:outlineLvl w:val="1"/>
    </w:pPr>
    <w:rPr>
      <w:rFonts w:ascii="Calibri" w:eastAsia="Times New Roman" w:hAnsi="Calibri"/>
      <w:b/>
      <w:bCs/>
      <w:i/>
      <w:iCs/>
      <w:sz w:val="28"/>
      <w:szCs w:val="28"/>
    </w:rPr>
  </w:style>
  <w:style w:type="paragraph" w:styleId="Heading3">
    <w:name w:val="heading 3"/>
    <w:basedOn w:val="Normal"/>
    <w:next w:val="Normal"/>
    <w:link w:val="Heading3Char"/>
    <w:uiPriority w:val="9"/>
    <w:qFormat/>
    <w:rsid w:val="004D2ADC"/>
    <w:pPr>
      <w:keepNext/>
      <w:numPr>
        <w:ilvl w:val="2"/>
        <w:numId w:val="1"/>
      </w:numPr>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qFormat/>
    <w:rsid w:val="004D2ADC"/>
    <w:pPr>
      <w:keepNext/>
      <w:numPr>
        <w:ilvl w:val="3"/>
        <w:numId w:val="1"/>
      </w:numPr>
      <w:spacing w:before="240" w:after="60"/>
      <w:outlineLvl w:val="3"/>
    </w:pPr>
    <w:rPr>
      <w:rFonts w:ascii="Cambria" w:eastAsia="Times New Roman" w:hAnsi="Cambria"/>
      <w:b/>
      <w:bCs/>
      <w:sz w:val="28"/>
      <w:szCs w:val="28"/>
    </w:rPr>
  </w:style>
  <w:style w:type="paragraph" w:styleId="Heading5">
    <w:name w:val="heading 5"/>
    <w:basedOn w:val="Normal"/>
    <w:next w:val="Normal"/>
    <w:link w:val="Heading5Char"/>
    <w:uiPriority w:val="9"/>
    <w:qFormat/>
    <w:rsid w:val="004D2ADC"/>
    <w:pPr>
      <w:numPr>
        <w:ilvl w:val="4"/>
        <w:numId w:val="1"/>
      </w:numPr>
      <w:spacing w:before="240" w:after="60"/>
      <w:outlineLvl w:val="4"/>
    </w:pPr>
    <w:rPr>
      <w:rFonts w:ascii="Cambria" w:eastAsia="Times New Roman" w:hAnsi="Cambria"/>
      <w:b/>
      <w:bCs/>
      <w:i/>
      <w:iCs/>
      <w:sz w:val="26"/>
      <w:szCs w:val="26"/>
    </w:rPr>
  </w:style>
  <w:style w:type="paragraph" w:styleId="Heading6">
    <w:name w:val="heading 6"/>
    <w:basedOn w:val="Normal"/>
    <w:next w:val="Normal"/>
    <w:link w:val="Heading6Char"/>
    <w:uiPriority w:val="9"/>
    <w:qFormat/>
    <w:rsid w:val="004D2ADC"/>
    <w:pPr>
      <w:numPr>
        <w:ilvl w:val="5"/>
        <w:numId w:val="1"/>
      </w:numPr>
      <w:spacing w:before="240" w:after="60"/>
      <w:outlineLvl w:val="5"/>
    </w:pPr>
    <w:rPr>
      <w:rFonts w:ascii="Cambria" w:eastAsia="Times New Roman" w:hAnsi="Cambria"/>
      <w:b/>
      <w:bCs/>
      <w:sz w:val="22"/>
      <w:szCs w:val="22"/>
    </w:rPr>
  </w:style>
  <w:style w:type="paragraph" w:styleId="Heading7">
    <w:name w:val="heading 7"/>
    <w:basedOn w:val="Normal"/>
    <w:next w:val="Normal"/>
    <w:link w:val="Heading7Char"/>
    <w:uiPriority w:val="9"/>
    <w:qFormat/>
    <w:rsid w:val="004D2ADC"/>
    <w:pPr>
      <w:numPr>
        <w:ilvl w:val="6"/>
        <w:numId w:val="1"/>
      </w:numPr>
      <w:spacing w:before="240" w:after="60"/>
      <w:outlineLvl w:val="6"/>
    </w:pPr>
    <w:rPr>
      <w:rFonts w:ascii="Cambria" w:eastAsia="Times New Roman" w:hAnsi="Cambria"/>
    </w:rPr>
  </w:style>
  <w:style w:type="paragraph" w:styleId="Heading8">
    <w:name w:val="heading 8"/>
    <w:basedOn w:val="Normal"/>
    <w:next w:val="Normal"/>
    <w:link w:val="Heading8Char"/>
    <w:uiPriority w:val="9"/>
    <w:qFormat/>
    <w:rsid w:val="004D2ADC"/>
    <w:pPr>
      <w:numPr>
        <w:ilvl w:val="7"/>
        <w:numId w:val="1"/>
      </w:numPr>
      <w:spacing w:before="240" w:after="60"/>
      <w:outlineLvl w:val="7"/>
    </w:pPr>
    <w:rPr>
      <w:rFonts w:ascii="Cambria" w:eastAsia="Times New Roman" w:hAnsi="Cambria"/>
      <w:i/>
      <w:iCs/>
    </w:rPr>
  </w:style>
  <w:style w:type="paragraph" w:styleId="Heading9">
    <w:name w:val="heading 9"/>
    <w:basedOn w:val="Normal"/>
    <w:next w:val="Normal"/>
    <w:link w:val="Heading9Char"/>
    <w:uiPriority w:val="9"/>
    <w:qFormat/>
    <w:rsid w:val="004D2ADC"/>
    <w:pPr>
      <w:numPr>
        <w:ilvl w:val="8"/>
        <w:numId w:val="1"/>
      </w:numPr>
      <w:spacing w:before="240" w:after="60"/>
      <w:outlineLvl w:val="8"/>
    </w:pPr>
    <w:rPr>
      <w:rFonts w:ascii="Calibri" w:eastAsia="Times New Roman"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D2A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4D2ADC"/>
    <w:rPr>
      <w:rFonts w:ascii="Calibri" w:eastAsia="Times New Roman" w:hAnsi="Calibri"/>
      <w:b/>
      <w:bCs/>
      <w:kern w:val="32"/>
      <w:sz w:val="32"/>
      <w:szCs w:val="32"/>
      <w:lang w:eastAsia="en-US"/>
    </w:rPr>
  </w:style>
  <w:style w:type="character" w:customStyle="1" w:styleId="Heading2Char">
    <w:name w:val="Heading 2 Char"/>
    <w:link w:val="Heading2"/>
    <w:uiPriority w:val="9"/>
    <w:semiHidden/>
    <w:rsid w:val="004D2ADC"/>
    <w:rPr>
      <w:rFonts w:ascii="Calibri" w:eastAsia="Times New Roman" w:hAnsi="Calibri" w:cs="Times New Roman"/>
      <w:b/>
      <w:bCs/>
      <w:i/>
      <w:iCs/>
      <w:sz w:val="28"/>
      <w:szCs w:val="28"/>
    </w:rPr>
  </w:style>
  <w:style w:type="character" w:customStyle="1" w:styleId="Heading3Char">
    <w:name w:val="Heading 3 Char"/>
    <w:link w:val="Heading3"/>
    <w:uiPriority w:val="9"/>
    <w:semiHidden/>
    <w:rsid w:val="004D2ADC"/>
    <w:rPr>
      <w:rFonts w:ascii="Calibri" w:eastAsia="Times New Roman" w:hAnsi="Calibri" w:cs="Times New Roman"/>
      <w:b/>
      <w:bCs/>
      <w:sz w:val="26"/>
      <w:szCs w:val="26"/>
    </w:rPr>
  </w:style>
  <w:style w:type="character" w:customStyle="1" w:styleId="Heading4Char">
    <w:name w:val="Heading 4 Char"/>
    <w:link w:val="Heading4"/>
    <w:uiPriority w:val="9"/>
    <w:semiHidden/>
    <w:rsid w:val="004D2ADC"/>
    <w:rPr>
      <w:rFonts w:ascii="Cambria" w:eastAsia="Times New Roman" w:hAnsi="Cambria" w:cs="Times New Roman"/>
      <w:b/>
      <w:bCs/>
      <w:sz w:val="28"/>
      <w:szCs w:val="28"/>
    </w:rPr>
  </w:style>
  <w:style w:type="character" w:customStyle="1" w:styleId="Heading5Char">
    <w:name w:val="Heading 5 Char"/>
    <w:link w:val="Heading5"/>
    <w:uiPriority w:val="9"/>
    <w:semiHidden/>
    <w:rsid w:val="004D2ADC"/>
    <w:rPr>
      <w:rFonts w:ascii="Cambria" w:eastAsia="Times New Roman" w:hAnsi="Cambria" w:cs="Times New Roman"/>
      <w:b/>
      <w:bCs/>
      <w:i/>
      <w:iCs/>
      <w:sz w:val="26"/>
      <w:szCs w:val="26"/>
    </w:rPr>
  </w:style>
  <w:style w:type="character" w:customStyle="1" w:styleId="Heading6Char">
    <w:name w:val="Heading 6 Char"/>
    <w:link w:val="Heading6"/>
    <w:uiPriority w:val="9"/>
    <w:semiHidden/>
    <w:rsid w:val="004D2ADC"/>
    <w:rPr>
      <w:rFonts w:ascii="Cambria" w:eastAsia="Times New Roman" w:hAnsi="Cambria" w:cs="Times New Roman"/>
      <w:b/>
      <w:bCs/>
      <w:sz w:val="22"/>
      <w:szCs w:val="22"/>
    </w:rPr>
  </w:style>
  <w:style w:type="character" w:customStyle="1" w:styleId="Heading7Char">
    <w:name w:val="Heading 7 Char"/>
    <w:link w:val="Heading7"/>
    <w:uiPriority w:val="9"/>
    <w:semiHidden/>
    <w:rsid w:val="004D2ADC"/>
    <w:rPr>
      <w:rFonts w:ascii="Cambria" w:eastAsia="Times New Roman" w:hAnsi="Cambria" w:cs="Times New Roman"/>
      <w:sz w:val="24"/>
      <w:szCs w:val="24"/>
    </w:rPr>
  </w:style>
  <w:style w:type="character" w:customStyle="1" w:styleId="Heading8Char">
    <w:name w:val="Heading 8 Char"/>
    <w:link w:val="Heading8"/>
    <w:uiPriority w:val="9"/>
    <w:semiHidden/>
    <w:rsid w:val="004D2ADC"/>
    <w:rPr>
      <w:rFonts w:ascii="Cambria" w:eastAsia="Times New Roman" w:hAnsi="Cambria" w:cs="Times New Roman"/>
      <w:i/>
      <w:iCs/>
      <w:sz w:val="24"/>
      <w:szCs w:val="24"/>
    </w:rPr>
  </w:style>
  <w:style w:type="character" w:customStyle="1" w:styleId="Heading9Char">
    <w:name w:val="Heading 9 Char"/>
    <w:link w:val="Heading9"/>
    <w:uiPriority w:val="9"/>
    <w:semiHidden/>
    <w:rsid w:val="004D2ADC"/>
    <w:rPr>
      <w:rFonts w:ascii="Calibri" w:eastAsia="Times New Roman" w:hAnsi="Calibri" w:cs="Times New Roman"/>
      <w:sz w:val="22"/>
      <w:szCs w:val="22"/>
    </w:rPr>
  </w:style>
  <w:style w:type="paragraph" w:styleId="Header">
    <w:name w:val="header"/>
    <w:basedOn w:val="Normal"/>
    <w:link w:val="HeaderChar"/>
    <w:uiPriority w:val="99"/>
    <w:unhideWhenUsed/>
    <w:rsid w:val="004D2ADC"/>
    <w:pPr>
      <w:tabs>
        <w:tab w:val="center" w:pos="4252"/>
        <w:tab w:val="right" w:pos="8504"/>
      </w:tabs>
      <w:snapToGrid w:val="0"/>
    </w:pPr>
  </w:style>
  <w:style w:type="character" w:customStyle="1" w:styleId="HeaderChar">
    <w:name w:val="Header Char"/>
    <w:link w:val="Header"/>
    <w:uiPriority w:val="99"/>
    <w:rsid w:val="004D2ADC"/>
    <w:rPr>
      <w:sz w:val="24"/>
      <w:szCs w:val="24"/>
      <w:lang w:eastAsia="en-US"/>
    </w:rPr>
  </w:style>
  <w:style w:type="paragraph" w:styleId="Footer">
    <w:name w:val="footer"/>
    <w:basedOn w:val="Normal"/>
    <w:link w:val="FooterChar"/>
    <w:uiPriority w:val="99"/>
    <w:unhideWhenUsed/>
    <w:rsid w:val="004D2ADC"/>
    <w:pPr>
      <w:tabs>
        <w:tab w:val="center" w:pos="4252"/>
        <w:tab w:val="right" w:pos="8504"/>
      </w:tabs>
      <w:snapToGrid w:val="0"/>
    </w:pPr>
  </w:style>
  <w:style w:type="character" w:customStyle="1" w:styleId="FooterChar">
    <w:name w:val="Footer Char"/>
    <w:link w:val="Footer"/>
    <w:uiPriority w:val="99"/>
    <w:rsid w:val="004D2ADC"/>
    <w:rPr>
      <w:sz w:val="24"/>
      <w:szCs w:val="24"/>
      <w:lang w:eastAsia="en-US"/>
    </w:rPr>
  </w:style>
  <w:style w:type="paragraph" w:styleId="ListParagraph">
    <w:name w:val="List Paragraph"/>
    <w:basedOn w:val="Normal"/>
    <w:uiPriority w:val="72"/>
    <w:rsid w:val="003E1C4E"/>
    <w:pPr>
      <w:ind w:left="720"/>
      <w:contextualSpacing/>
    </w:pPr>
  </w:style>
  <w:style w:type="character" w:styleId="Hyperlink">
    <w:name w:val="Hyperlink"/>
    <w:uiPriority w:val="99"/>
    <w:unhideWhenUsed/>
    <w:rsid w:val="00EB1FA6"/>
    <w:rPr>
      <w:color w:val="0563C1"/>
      <w:u w:val="single"/>
    </w:rPr>
  </w:style>
  <w:style w:type="character" w:styleId="FollowedHyperlink">
    <w:name w:val="FollowedHyperlink"/>
    <w:uiPriority w:val="99"/>
    <w:semiHidden/>
    <w:unhideWhenUsed/>
    <w:rsid w:val="00EB1FA6"/>
    <w:rPr>
      <w:color w:val="954F72"/>
      <w:u w:val="single"/>
    </w:rPr>
  </w:style>
  <w:style w:type="paragraph" w:styleId="Caption">
    <w:name w:val="caption"/>
    <w:basedOn w:val="Normal"/>
    <w:next w:val="Normal"/>
    <w:uiPriority w:val="99"/>
    <w:unhideWhenUsed/>
    <w:qFormat/>
    <w:rsid w:val="00963EB4"/>
    <w:rPr>
      <w:b/>
      <w:bCs/>
      <w:sz w:val="20"/>
      <w:szCs w:val="20"/>
    </w:rPr>
  </w:style>
  <w:style w:type="paragraph" w:styleId="FootnoteText">
    <w:name w:val="footnote text"/>
    <w:basedOn w:val="Normal"/>
    <w:link w:val="FootnoteTextChar"/>
    <w:uiPriority w:val="99"/>
    <w:rsid w:val="006643AB"/>
    <w:pPr>
      <w:widowControl w:val="0"/>
      <w:autoSpaceDE w:val="0"/>
      <w:autoSpaceDN w:val="0"/>
      <w:adjustRightInd w:val="0"/>
      <w:ind w:left="397" w:hanging="113"/>
      <w:jc w:val="left"/>
    </w:pPr>
    <w:rPr>
      <w:rFonts w:eastAsia="DengXian"/>
      <w:noProof/>
      <w:sz w:val="20"/>
      <w:szCs w:val="20"/>
      <w:lang w:eastAsia="zh-CN"/>
    </w:rPr>
  </w:style>
  <w:style w:type="character" w:customStyle="1" w:styleId="FootnoteTextChar">
    <w:name w:val="Footnote Text Char"/>
    <w:link w:val="FootnoteText"/>
    <w:uiPriority w:val="99"/>
    <w:rsid w:val="006643AB"/>
    <w:rPr>
      <w:rFonts w:eastAsia="DengXian"/>
      <w:noProof/>
      <w:lang w:eastAsia="zh-CN"/>
    </w:rPr>
  </w:style>
  <w:style w:type="character" w:styleId="FootnoteReference">
    <w:name w:val="footnote reference"/>
    <w:uiPriority w:val="99"/>
    <w:semiHidden/>
    <w:unhideWhenUsed/>
    <w:rsid w:val="006643AB"/>
    <w:rPr>
      <w:vertAlign w:val="superscript"/>
    </w:rPr>
  </w:style>
  <w:style w:type="paragraph" w:customStyle="1" w:styleId="centerpar">
    <w:name w:val="centerpar"/>
    <w:basedOn w:val="Normal"/>
    <w:uiPriority w:val="99"/>
    <w:rsid w:val="006643AB"/>
    <w:pPr>
      <w:keepLines/>
      <w:autoSpaceDE w:val="0"/>
      <w:autoSpaceDN w:val="0"/>
      <w:adjustRightInd w:val="0"/>
      <w:spacing w:before="120" w:after="120"/>
      <w:jc w:val="center"/>
    </w:pPr>
    <w:rPr>
      <w:rFonts w:eastAsia="DengXian"/>
      <w:noProof/>
      <w:lang w:eastAsia="zh-CN"/>
    </w:rPr>
  </w:style>
  <w:style w:type="paragraph" w:customStyle="1" w:styleId="equationNum">
    <w:name w:val="equationNum"/>
    <w:basedOn w:val="Normal"/>
    <w:next w:val="Normal"/>
    <w:uiPriority w:val="99"/>
    <w:rsid w:val="006643AB"/>
    <w:pPr>
      <w:keepLines/>
      <w:autoSpaceDE w:val="0"/>
      <w:autoSpaceDN w:val="0"/>
      <w:adjustRightInd w:val="0"/>
      <w:spacing w:before="120" w:after="120"/>
      <w:jc w:val="left"/>
    </w:pPr>
    <w:rPr>
      <w:rFonts w:eastAsia="DengXian"/>
      <w:noProof/>
      <w:lang w:eastAsia="zh-CN"/>
    </w:rPr>
  </w:style>
  <w:style w:type="paragraph" w:customStyle="1" w:styleId="Figure">
    <w:name w:val="Figure"/>
    <w:basedOn w:val="Normal"/>
    <w:next w:val="Normal"/>
    <w:uiPriority w:val="99"/>
    <w:rsid w:val="006643AB"/>
    <w:pPr>
      <w:keepLines/>
      <w:autoSpaceDE w:val="0"/>
      <w:autoSpaceDN w:val="0"/>
      <w:adjustRightInd w:val="0"/>
      <w:spacing w:before="120"/>
      <w:jc w:val="center"/>
    </w:pPr>
    <w:rPr>
      <w:rFonts w:eastAsia="DengXian"/>
      <w:noProof/>
      <w:sz w:val="20"/>
      <w:szCs w:val="20"/>
      <w:lang w:eastAsia="zh-CN"/>
    </w:rPr>
  </w:style>
  <w:style w:type="paragraph" w:customStyle="1" w:styleId="bibitem">
    <w:name w:val="bibitem"/>
    <w:basedOn w:val="Normal"/>
    <w:uiPriority w:val="99"/>
    <w:rsid w:val="0002197A"/>
    <w:pPr>
      <w:widowControl w:val="0"/>
      <w:autoSpaceDE w:val="0"/>
      <w:autoSpaceDN w:val="0"/>
      <w:adjustRightInd w:val="0"/>
      <w:ind w:left="567" w:hanging="567"/>
      <w:jc w:val="left"/>
    </w:pPr>
    <w:rPr>
      <w:rFonts w:eastAsia="Times New Roman"/>
      <w:noProof/>
      <w:sz w:val="20"/>
      <w:szCs w:val="20"/>
      <w:lang w:eastAsia="zh-CN"/>
    </w:rPr>
  </w:style>
  <w:style w:type="paragraph" w:customStyle="1" w:styleId="Table">
    <w:name w:val="Table"/>
    <w:basedOn w:val="Normal"/>
    <w:uiPriority w:val="99"/>
    <w:rsid w:val="0002197A"/>
    <w:pPr>
      <w:keepLines/>
      <w:autoSpaceDE w:val="0"/>
      <w:autoSpaceDN w:val="0"/>
      <w:adjustRightInd w:val="0"/>
      <w:spacing w:before="120"/>
      <w:jc w:val="center"/>
    </w:pPr>
    <w:rPr>
      <w:rFonts w:eastAsia="Times New Roman"/>
      <w:noProof/>
      <w:sz w:val="20"/>
      <w:szCs w:val="20"/>
      <w:lang w:eastAsia="zh-CN"/>
    </w:rPr>
  </w:style>
  <w:style w:type="paragraph" w:styleId="List">
    <w:name w:val="List"/>
    <w:basedOn w:val="Normal"/>
    <w:uiPriority w:val="99"/>
    <w:rsid w:val="00BA02B3"/>
    <w:pPr>
      <w:tabs>
        <w:tab w:val="left" w:pos="283"/>
      </w:tabs>
      <w:autoSpaceDE w:val="0"/>
      <w:autoSpaceDN w:val="0"/>
      <w:adjustRightInd w:val="0"/>
      <w:spacing w:after="120"/>
      <w:ind w:left="283" w:hanging="283"/>
      <w:jc w:val="left"/>
    </w:pPr>
    <w:rPr>
      <w:rFonts w:eastAsia="Times New Roman"/>
      <w:noProof/>
      <w:sz w:val="20"/>
      <w:szCs w:val="20"/>
      <w:lang w:eastAsia="zh-CN"/>
    </w:rPr>
  </w:style>
  <w:style w:type="paragraph" w:styleId="BalloonText">
    <w:name w:val="Balloon Text"/>
    <w:basedOn w:val="Normal"/>
    <w:link w:val="BalloonTextChar"/>
    <w:uiPriority w:val="99"/>
    <w:semiHidden/>
    <w:unhideWhenUsed/>
    <w:rsid w:val="00387795"/>
    <w:rPr>
      <w:sz w:val="18"/>
      <w:szCs w:val="18"/>
    </w:rPr>
  </w:style>
  <w:style w:type="character" w:customStyle="1" w:styleId="BalloonTextChar">
    <w:name w:val="Balloon Text Char"/>
    <w:link w:val="BalloonText"/>
    <w:uiPriority w:val="99"/>
    <w:semiHidden/>
    <w:rsid w:val="00387795"/>
    <w:rPr>
      <w:sz w:val="18"/>
      <w:szCs w:val="18"/>
      <w:lang w:eastAsia="en-US"/>
    </w:rPr>
  </w:style>
  <w:style w:type="paragraph" w:customStyle="1" w:styleId="ColorfulList-Accent11">
    <w:name w:val="Colorful List - Accent 11"/>
    <w:basedOn w:val="Normal"/>
    <w:uiPriority w:val="34"/>
    <w:qFormat/>
    <w:rsid w:val="00001CA6"/>
    <w:pPr>
      <w:ind w:left="720"/>
      <w:contextualSpacing/>
      <w:jc w:val="left"/>
    </w:pPr>
    <w:rPr>
      <w:rFonts w:eastAsia="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555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 Id="rId35" Type="http://schemas.openxmlformats.org/officeDocument/2006/relationships/footer" Target="footer3.xml"/><Relationship Id="rId168"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hen\MPEG_VCEG_JCT\2017_01_Geneva\mxxx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E5B9A-7B8D-4F0F-906E-299D5E7E5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mxxxx.dot</Template>
  <TotalTime>54</TotalTime>
  <Pages>6</Pages>
  <Words>2343</Words>
  <Characters>13358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m39966</vt:lpstr>
    </vt:vector>
  </TitlesOfParts>
  <Manager/>
  <Company>MERL</Company>
  <LinksUpToDate>false</LinksUpToDate>
  <CharactersWithSpaces>15670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m39966</dc:title>
  <dc:subject/>
  <dc:creator>Dong Tian</dc:creator>
  <cp:keywords/>
  <dc:description/>
  <cp:lastModifiedBy>Dong Tian</cp:lastModifiedBy>
  <cp:revision>28</cp:revision>
  <cp:lastPrinted>1901-01-01T04:00:00Z</cp:lastPrinted>
  <dcterms:created xsi:type="dcterms:W3CDTF">2017-03-27T19:38:00Z</dcterms:created>
  <dcterms:modified xsi:type="dcterms:W3CDTF">2017-04-03T14:56:00Z</dcterms:modified>
  <cp:category/>
</cp:coreProperties>
</file>